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4744985" w:displacedByCustomXml="next"/>
    <w:sdt>
      <w:sdtPr>
        <w:rPr>
          <w:rFonts w:cs="Times New Roman"/>
          <w:bCs w:val="0"/>
          <w:iCs/>
          <w:noProof/>
          <w:color w:val="000000"/>
          <w:kern w:val="0"/>
          <w:sz w:val="24"/>
          <w:szCs w:val="22"/>
        </w:rPr>
        <w:id w:val="-1693529672"/>
        <w:docPartObj>
          <w:docPartGallery w:val="Cover Pages"/>
          <w:docPartUnique/>
        </w:docPartObj>
      </w:sdtPr>
      <w:sdtEndPr>
        <w:rPr>
          <w:rFonts w:cs="Arial"/>
          <w:bCs/>
          <w:color w:val="001D34" w:themeColor="accent2"/>
          <w:sz w:val="32"/>
          <w:szCs w:val="32"/>
        </w:rPr>
      </w:sdtEndPr>
      <w:sdtContent>
        <w:p w14:paraId="3F6B79F7" w14:textId="77777777" w:rsidR="00063990" w:rsidRDefault="00063990" w:rsidP="00063990">
          <w:pPr>
            <w:pStyle w:val="Heading1"/>
            <w:rPr>
              <w:noProof/>
            </w:rPr>
          </w:pPr>
          <w:proofErr w:type="spellStart"/>
          <w:r>
            <w:t>SoE</w:t>
          </w:r>
          <w:proofErr w:type="spellEnd"/>
          <w:r>
            <w:t xml:space="preserve"> 2021 </w:t>
          </w:r>
          <w:r>
            <w:rPr>
              <w:noProof/>
            </w:rPr>
            <w:t>Marine Expert Assessments</w:t>
          </w:r>
        </w:p>
      </w:sdtContent>
    </w:sdt>
    <w:p w14:paraId="49A26714" w14:textId="269B3432" w:rsidR="009E7E25" w:rsidRPr="00C709CD" w:rsidRDefault="00063990" w:rsidP="00F61C9B">
      <w:pPr>
        <w:pStyle w:val="BodyText"/>
        <w:rPr>
          <w:b/>
          <w:bCs/>
        </w:rPr>
      </w:pPr>
      <w:bookmarkStart w:id="1" w:name="_q2jcq4u5blev" w:colFirst="0" w:colLast="0"/>
      <w:bookmarkEnd w:id="0"/>
      <w:bookmarkEnd w:id="1"/>
      <w:r w:rsidRPr="006F18ED">
        <w:t>STATE AND TREND ASSESSMENT</w:t>
      </w:r>
      <w:r>
        <w:t>:</w:t>
      </w:r>
      <w:r w:rsidR="00C709CD" w:rsidRPr="00525931">
        <w:t xml:space="preserve"> </w:t>
      </w:r>
      <w:r w:rsidR="00525931">
        <w:t>Water column (</w:t>
      </w:r>
      <w:r w:rsidR="000621B2">
        <w:t>epipelagic</w:t>
      </w:r>
      <w:r w:rsidR="00525931">
        <w:t>)</w:t>
      </w:r>
    </w:p>
    <w:p w14:paraId="4B1E463F" w14:textId="6A196B04" w:rsidR="00C709CD" w:rsidRPr="00C709CD" w:rsidRDefault="00C709CD" w:rsidP="000C13CB">
      <w:pPr>
        <w:pStyle w:val="BodyText"/>
        <w:rPr>
          <w:iCs/>
        </w:rPr>
      </w:pPr>
      <w:r>
        <w:rPr>
          <w:iCs/>
        </w:rPr>
        <w:t>Richardson AJ</w:t>
      </w:r>
      <w:r w:rsidR="000E1BDF" w:rsidRPr="000E1BDF">
        <w:rPr>
          <w:iCs/>
          <w:vertAlign w:val="superscript"/>
        </w:rPr>
        <w:t>1,2</w:t>
      </w:r>
      <w:r>
        <w:rPr>
          <w:iCs/>
        </w:rPr>
        <w:t>, Everett JD</w:t>
      </w:r>
      <w:r w:rsidR="00E94E88">
        <w:rPr>
          <w:iCs/>
          <w:vertAlign w:val="superscript"/>
        </w:rPr>
        <w:t>1,</w:t>
      </w:r>
      <w:r w:rsidR="000E1BDF" w:rsidRPr="000E1BDF">
        <w:rPr>
          <w:iCs/>
          <w:vertAlign w:val="superscript"/>
        </w:rPr>
        <w:t>2,3</w:t>
      </w:r>
      <w:r>
        <w:rPr>
          <w:iCs/>
        </w:rPr>
        <w:t>, Davies C</w:t>
      </w:r>
      <w:r w:rsidR="00670C96">
        <w:rPr>
          <w:iCs/>
        </w:rPr>
        <w:t>H</w:t>
      </w:r>
      <w:r w:rsidR="000E1BDF" w:rsidRPr="000E1BDF">
        <w:rPr>
          <w:iCs/>
          <w:vertAlign w:val="superscript"/>
        </w:rPr>
        <w:t>4</w:t>
      </w:r>
    </w:p>
    <w:p w14:paraId="52FC3A27" w14:textId="25D91FB2" w:rsidR="00C709CD" w:rsidRPr="000E1BDF" w:rsidRDefault="000E1BDF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GB"/>
        </w:rPr>
      </w:pPr>
      <w:r w:rsidRPr="000E1BDF">
        <w:rPr>
          <w:rFonts w:asciiTheme="minorHAnsi" w:hAnsiTheme="minorHAnsi" w:cstheme="minorHAnsi"/>
          <w:iCs/>
          <w:sz w:val="18"/>
          <w:szCs w:val="18"/>
          <w:vertAlign w:val="superscript"/>
        </w:rPr>
        <w:t>1</w:t>
      </w:r>
      <w:r w:rsidRPr="000E1BDF">
        <w:rPr>
          <w:rFonts w:asciiTheme="minorHAnsi" w:hAnsiTheme="minorHAnsi" w:cstheme="minorHAnsi"/>
          <w:sz w:val="18"/>
          <w:szCs w:val="18"/>
          <w:lang w:val="en-GB"/>
        </w:rPr>
        <w:t xml:space="preserve"> Centre for Applications in Natural Resource Mathematics, School of Mathematics</w:t>
      </w:r>
      <w:r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  <w:r w:rsidRPr="000E1BDF">
        <w:rPr>
          <w:rFonts w:asciiTheme="minorHAnsi" w:hAnsiTheme="minorHAnsi" w:cstheme="minorHAnsi"/>
          <w:sz w:val="18"/>
          <w:szCs w:val="18"/>
          <w:lang w:val="en-GB"/>
        </w:rPr>
        <w:t>and Physics, The University of Queensland, St Lucia, QLD, 4072, Australia</w:t>
      </w:r>
    </w:p>
    <w:p w14:paraId="71854DEA" w14:textId="489349AB" w:rsidR="000E1BDF" w:rsidRPr="000E1BDF" w:rsidRDefault="000E1BDF" w:rsidP="000E1BDF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  <w:lang w:val="en-GB"/>
        </w:rPr>
      </w:pPr>
      <w:r w:rsidRPr="000E1BDF">
        <w:rPr>
          <w:iCs/>
          <w:sz w:val="18"/>
          <w:szCs w:val="18"/>
          <w:vertAlign w:val="superscript"/>
        </w:rPr>
        <w:t>2</w:t>
      </w:r>
      <w:r w:rsidRPr="000E1BDF">
        <w:rPr>
          <w:rFonts w:asciiTheme="majorHAnsi" w:hAnsiTheme="majorHAnsi" w:cstheme="majorHAnsi"/>
          <w:sz w:val="18"/>
          <w:szCs w:val="18"/>
          <w:lang w:val="en-GB"/>
        </w:rPr>
        <w:t>CSIRO Oceans and Atmosphere, Queensland Biosciences Precinct, St Lucia, QLD, 4067, Australia</w:t>
      </w:r>
    </w:p>
    <w:p w14:paraId="75D6A379" w14:textId="77777777" w:rsidR="000E1BDF" w:rsidRDefault="000E1BDF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GB"/>
        </w:rPr>
      </w:pPr>
      <w:r w:rsidRPr="000E1BDF">
        <w:rPr>
          <w:rFonts w:asciiTheme="minorHAnsi" w:hAnsiTheme="minorHAnsi" w:cstheme="minorHAnsi"/>
          <w:iCs/>
          <w:sz w:val="18"/>
          <w:szCs w:val="18"/>
          <w:vertAlign w:val="superscript"/>
        </w:rPr>
        <w:t>3</w:t>
      </w:r>
      <w:r w:rsidRPr="000E1BDF">
        <w:rPr>
          <w:rFonts w:asciiTheme="minorHAnsi" w:hAnsiTheme="minorHAnsi" w:cstheme="minorHAnsi"/>
          <w:sz w:val="18"/>
          <w:szCs w:val="18"/>
          <w:lang w:val="en-GB"/>
        </w:rPr>
        <w:t xml:space="preserve"> School of Biological, Earth and Environmental Science, University of NSW, Sydney, NSW, 2052, Australia.</w:t>
      </w:r>
    </w:p>
    <w:p w14:paraId="332D1C91" w14:textId="658D3928" w:rsidR="000E1BDF" w:rsidRPr="000E1BDF" w:rsidRDefault="000E1BDF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GB"/>
        </w:rPr>
      </w:pPr>
      <w:r w:rsidRPr="000E1BDF">
        <w:rPr>
          <w:iCs/>
          <w:sz w:val="18"/>
          <w:szCs w:val="18"/>
          <w:vertAlign w:val="superscript"/>
        </w:rPr>
        <w:t>4</w:t>
      </w:r>
      <w:r w:rsidRPr="000E1BDF">
        <w:rPr>
          <w:rFonts w:ascii="p˚0Ç˛" w:hAnsi="p˚0Ç˛" w:cs="p˚0Ç˛"/>
          <w:sz w:val="18"/>
          <w:szCs w:val="18"/>
          <w:lang w:val="en-GB"/>
        </w:rPr>
        <w:t>CSIRO Oceans and Atmosphere, GPO Box 1538, Hobart, TAS, 7001, Australia</w:t>
      </w:r>
    </w:p>
    <w:p w14:paraId="29ADB549" w14:textId="77777777" w:rsidR="000E1BDF" w:rsidRDefault="000E1BDF" w:rsidP="000C13CB">
      <w:pPr>
        <w:pStyle w:val="BodyText"/>
        <w:rPr>
          <w:i/>
        </w:rPr>
      </w:pPr>
    </w:p>
    <w:p w14:paraId="48515194" w14:textId="26B2D5A0" w:rsidR="000C13CB" w:rsidRDefault="00C145AE" w:rsidP="000C13CB">
      <w:pPr>
        <w:pStyle w:val="BodyText"/>
        <w:rPr>
          <w:i/>
        </w:rPr>
      </w:pPr>
      <w:r>
        <w:rPr>
          <w:i/>
        </w:rPr>
        <w:t>A</w:t>
      </w:r>
      <w:r w:rsidR="000C13CB" w:rsidRPr="006F18ED">
        <w:rPr>
          <w:i/>
        </w:rPr>
        <w:t>ssessment</w:t>
      </w:r>
      <w:r>
        <w:rPr>
          <w:i/>
        </w:rPr>
        <w:t xml:space="preserve"> reviewers:</w:t>
      </w:r>
    </w:p>
    <w:p w14:paraId="200EF7E4" w14:textId="611675C8" w:rsidR="000C13CB" w:rsidRDefault="00C709CD" w:rsidP="000C13CB">
      <w:pPr>
        <w:pStyle w:val="BodyText"/>
      </w:pPr>
      <w:r>
        <w:t xml:space="preserve">Kerrie </w:t>
      </w:r>
      <w:proofErr w:type="spellStart"/>
      <w:r>
        <w:t>Swadling</w:t>
      </w:r>
      <w:proofErr w:type="spellEnd"/>
      <w:r>
        <w:t xml:space="preserve"> (</w:t>
      </w:r>
      <w:proofErr w:type="spellStart"/>
      <w:r>
        <w:t>UTas</w:t>
      </w:r>
      <w:proofErr w:type="spellEnd"/>
      <w:r>
        <w:t>)</w:t>
      </w:r>
      <w:r w:rsidR="00E94E88">
        <w:t xml:space="preserve"> – </w:t>
      </w:r>
      <w:hyperlink r:id="rId11" w:history="1">
        <w:r w:rsidR="00E94E88" w:rsidRPr="00C5366B">
          <w:rPr>
            <w:rStyle w:val="Hyperlink"/>
          </w:rPr>
          <w:t>K.Swadling@utas.edu.au</w:t>
        </w:r>
      </w:hyperlink>
    </w:p>
    <w:p w14:paraId="293A8832" w14:textId="77777777" w:rsidR="00C709CD" w:rsidRPr="000C13CB" w:rsidRDefault="00C709CD" w:rsidP="000C13CB">
      <w:pPr>
        <w:pStyle w:val="BodyText"/>
      </w:pPr>
    </w:p>
    <w:p w14:paraId="4B2775F4" w14:textId="7A7C066E" w:rsidR="00C709CD" w:rsidRPr="002D1DA6" w:rsidRDefault="006F18ED" w:rsidP="000E1BDF">
      <w:pPr>
        <w:pStyle w:val="BodyText"/>
        <w:rPr>
          <w:b/>
          <w:bCs/>
        </w:rPr>
      </w:pPr>
      <w:r w:rsidRPr="002D1DA6">
        <w:rPr>
          <w:b/>
          <w:bCs/>
        </w:rPr>
        <w:t>Description of species/habitat/community/process (incl. spatial area of relevance)</w:t>
      </w:r>
    </w:p>
    <w:p w14:paraId="35514D61" w14:textId="4C18BC7F" w:rsidR="00D97790" w:rsidRDefault="00525931" w:rsidP="002D1DA6">
      <w:pPr>
        <w:widowControl w:val="0"/>
        <w:autoSpaceDE w:val="0"/>
        <w:autoSpaceDN w:val="0"/>
        <w:adjustRightInd w:val="0"/>
        <w:spacing w:after="100" w:line="360" w:lineRule="auto"/>
        <w:jc w:val="both"/>
        <w:rPr>
          <w:color w:val="221E1F"/>
          <w:sz w:val="22"/>
        </w:rPr>
      </w:pPr>
      <w:r>
        <w:rPr>
          <w:color w:val="221E1F"/>
          <w:sz w:val="22"/>
        </w:rPr>
        <w:t>The water column (pelagic) community includes microbes, phytoplankton, zooplankton, fish and other higher trophic levels</w:t>
      </w:r>
      <w:r w:rsidR="00382EF1">
        <w:rPr>
          <w:color w:val="221E1F"/>
          <w:sz w:val="22"/>
        </w:rPr>
        <w:t xml:space="preserve"> including seabirds, marine reptiles and marine mammals</w:t>
      </w:r>
      <w:r>
        <w:rPr>
          <w:color w:val="221E1F"/>
          <w:sz w:val="22"/>
        </w:rPr>
        <w:t xml:space="preserve">. </w:t>
      </w:r>
      <w:r w:rsidR="00E47339">
        <w:rPr>
          <w:color w:val="221E1F"/>
          <w:sz w:val="22"/>
        </w:rPr>
        <w:t xml:space="preserve">By definition, the pelagic community is </w:t>
      </w:r>
      <w:r w:rsidR="00382EF1">
        <w:rPr>
          <w:color w:val="221E1F"/>
          <w:sz w:val="22"/>
        </w:rPr>
        <w:t xml:space="preserve">mobile, as smaller species are moved passively by currents, and larger species often </w:t>
      </w:r>
      <w:r w:rsidR="00E47339">
        <w:rPr>
          <w:color w:val="221E1F"/>
          <w:sz w:val="22"/>
        </w:rPr>
        <w:t xml:space="preserve">move </w:t>
      </w:r>
      <w:r w:rsidR="00382EF1">
        <w:rPr>
          <w:color w:val="221E1F"/>
          <w:sz w:val="22"/>
        </w:rPr>
        <w:t xml:space="preserve">over </w:t>
      </w:r>
      <w:r w:rsidR="00E47339">
        <w:rPr>
          <w:color w:val="221E1F"/>
          <w:sz w:val="22"/>
        </w:rPr>
        <w:t>large distance</w:t>
      </w:r>
      <w:r w:rsidR="00382EF1">
        <w:rPr>
          <w:color w:val="221E1F"/>
          <w:sz w:val="22"/>
        </w:rPr>
        <w:t>s</w:t>
      </w:r>
      <w:r w:rsidR="00E47339">
        <w:rPr>
          <w:color w:val="221E1F"/>
          <w:sz w:val="22"/>
        </w:rPr>
        <w:t xml:space="preserve">, both horizontally and vertically. </w:t>
      </w:r>
      <w:r w:rsidR="00714763">
        <w:rPr>
          <w:color w:val="221E1F"/>
          <w:sz w:val="22"/>
        </w:rPr>
        <w:t xml:space="preserve">Here we focus on the </w:t>
      </w:r>
      <w:r w:rsidR="009E01AA">
        <w:rPr>
          <w:color w:val="221E1F"/>
          <w:sz w:val="22"/>
        </w:rPr>
        <w:t>epipelagic</w:t>
      </w:r>
      <w:r w:rsidR="00714763">
        <w:rPr>
          <w:color w:val="221E1F"/>
          <w:sz w:val="22"/>
        </w:rPr>
        <w:t xml:space="preserve"> zone, </w:t>
      </w:r>
      <w:r w:rsidR="00D64FA9">
        <w:rPr>
          <w:color w:val="221E1F"/>
          <w:sz w:val="22"/>
        </w:rPr>
        <w:t>which we have defined</w:t>
      </w:r>
      <w:r w:rsidR="009E01AA">
        <w:rPr>
          <w:color w:val="221E1F"/>
          <w:sz w:val="22"/>
        </w:rPr>
        <w:t xml:space="preserve"> as the top 200 m of the water column off the </w:t>
      </w:r>
      <w:r w:rsidR="00714763">
        <w:rPr>
          <w:color w:val="221E1F"/>
          <w:sz w:val="22"/>
        </w:rPr>
        <w:t>continental shelf</w:t>
      </w:r>
      <w:r w:rsidR="009E01AA">
        <w:rPr>
          <w:color w:val="221E1F"/>
          <w:sz w:val="22"/>
        </w:rPr>
        <w:t xml:space="preserve"> (i.e., in waters &gt;200 m depth)</w:t>
      </w:r>
      <w:r w:rsidR="00714763">
        <w:rPr>
          <w:color w:val="221E1F"/>
          <w:sz w:val="22"/>
        </w:rPr>
        <w:t xml:space="preserve">. </w:t>
      </w:r>
      <w:r w:rsidR="005D4538">
        <w:rPr>
          <w:color w:val="221E1F"/>
          <w:sz w:val="22"/>
        </w:rPr>
        <w:br/>
        <w:t>A</w:t>
      </w:r>
      <w:r w:rsidR="005D4538">
        <w:rPr>
          <w:color w:val="221E1F"/>
          <w:sz w:val="22"/>
        </w:rPr>
        <w:t>cross Australia’s management bioregions</w:t>
      </w:r>
      <w:r w:rsidR="00CD6933">
        <w:rPr>
          <w:color w:val="221E1F"/>
          <w:sz w:val="22"/>
        </w:rPr>
        <w:t>, w</w:t>
      </w:r>
      <w:r w:rsidR="00714763">
        <w:rPr>
          <w:color w:val="221E1F"/>
          <w:sz w:val="22"/>
        </w:rPr>
        <w:t>e analyse</w:t>
      </w:r>
      <w:r w:rsidR="00CD6933">
        <w:rPr>
          <w:color w:val="221E1F"/>
          <w:sz w:val="22"/>
        </w:rPr>
        <w:t>d</w:t>
      </w:r>
      <w:r w:rsidR="00714763">
        <w:rPr>
          <w:color w:val="221E1F"/>
          <w:sz w:val="22"/>
        </w:rPr>
        <w:t xml:space="preserve"> the abundance/biomass of </w:t>
      </w:r>
      <w:r w:rsidR="004939CD">
        <w:rPr>
          <w:color w:val="221E1F"/>
          <w:sz w:val="22"/>
        </w:rPr>
        <w:t>a selected group of pelagic</w:t>
      </w:r>
      <w:r w:rsidR="00714763">
        <w:rPr>
          <w:color w:val="221E1F"/>
          <w:sz w:val="22"/>
        </w:rPr>
        <w:t xml:space="preserve"> trophic levels</w:t>
      </w:r>
      <w:r w:rsidR="00CD6933">
        <w:rPr>
          <w:color w:val="221E1F"/>
          <w:sz w:val="22"/>
        </w:rPr>
        <w:t>:</w:t>
      </w:r>
      <w:r w:rsidR="00D64FA9">
        <w:rPr>
          <w:color w:val="221E1F"/>
          <w:sz w:val="22"/>
        </w:rPr>
        <w:t xml:space="preserve"> </w:t>
      </w:r>
      <w:r w:rsidR="009E01AA">
        <w:rPr>
          <w:color w:val="221E1F"/>
          <w:sz w:val="22"/>
        </w:rPr>
        <w:t xml:space="preserve">Chlorophyll </w:t>
      </w:r>
      <w:r w:rsidR="009E01AA" w:rsidRPr="009E01AA">
        <w:rPr>
          <w:i/>
          <w:iCs/>
          <w:color w:val="221E1F"/>
          <w:sz w:val="22"/>
        </w:rPr>
        <w:t>a</w:t>
      </w:r>
      <w:r w:rsidR="009E01AA">
        <w:rPr>
          <w:color w:val="221E1F"/>
          <w:sz w:val="22"/>
        </w:rPr>
        <w:t xml:space="preserve"> (representing phytoplankton biomass) </w:t>
      </w:r>
      <w:r w:rsidR="00BF3CED">
        <w:rPr>
          <w:color w:val="221E1F"/>
          <w:sz w:val="22"/>
        </w:rPr>
        <w:t>from satellite</w:t>
      </w:r>
      <w:r w:rsidR="00125725">
        <w:rPr>
          <w:color w:val="221E1F"/>
          <w:sz w:val="22"/>
        </w:rPr>
        <w:t>;</w:t>
      </w:r>
      <w:r w:rsidR="00BF3CED">
        <w:rPr>
          <w:color w:val="221E1F"/>
          <w:sz w:val="22"/>
        </w:rPr>
        <w:t xml:space="preserve"> </w:t>
      </w:r>
      <w:r w:rsidR="009E01AA">
        <w:rPr>
          <w:color w:val="221E1F"/>
          <w:sz w:val="22"/>
        </w:rPr>
        <w:t>and</w:t>
      </w:r>
      <w:r w:rsidR="00D64FA9">
        <w:rPr>
          <w:color w:val="221E1F"/>
          <w:sz w:val="22"/>
        </w:rPr>
        <w:t xml:space="preserve"> </w:t>
      </w:r>
      <w:r w:rsidR="009E01AA">
        <w:rPr>
          <w:color w:val="221E1F"/>
          <w:sz w:val="22"/>
        </w:rPr>
        <w:t>Zooplankton biomass</w:t>
      </w:r>
      <w:r w:rsidR="00BF3CED">
        <w:rPr>
          <w:color w:val="221E1F"/>
          <w:sz w:val="22"/>
        </w:rPr>
        <w:t xml:space="preserve"> from the IMOS Australian Continuous Plankton Recorder (</w:t>
      </w:r>
      <w:proofErr w:type="spellStart"/>
      <w:r w:rsidR="00BF3CED">
        <w:rPr>
          <w:color w:val="221E1F"/>
          <w:sz w:val="22"/>
        </w:rPr>
        <w:t>AusCPR</w:t>
      </w:r>
      <w:proofErr w:type="spellEnd"/>
      <w:r w:rsidR="00BF3CED">
        <w:rPr>
          <w:color w:val="221E1F"/>
          <w:sz w:val="22"/>
        </w:rPr>
        <w:t>) survey</w:t>
      </w:r>
      <w:r w:rsidR="00714763">
        <w:rPr>
          <w:color w:val="221E1F"/>
          <w:sz w:val="22"/>
        </w:rPr>
        <w:t>.</w:t>
      </w:r>
    </w:p>
    <w:p w14:paraId="7B91E25E" w14:textId="77777777" w:rsidR="002D1DA6" w:rsidRPr="002D1DA6" w:rsidRDefault="002D1DA6" w:rsidP="002D1DA6">
      <w:pPr>
        <w:widowControl w:val="0"/>
        <w:autoSpaceDE w:val="0"/>
        <w:autoSpaceDN w:val="0"/>
        <w:adjustRightInd w:val="0"/>
        <w:spacing w:after="100" w:line="360" w:lineRule="auto"/>
        <w:jc w:val="both"/>
        <w:rPr>
          <w:color w:val="221E1F"/>
          <w:sz w:val="22"/>
        </w:rPr>
      </w:pPr>
    </w:p>
    <w:p w14:paraId="08FE67EB" w14:textId="2C71E8C6" w:rsidR="006F18ED" w:rsidRPr="002D1DA6" w:rsidRDefault="006F18ED" w:rsidP="00C709CD">
      <w:pPr>
        <w:pStyle w:val="BodyText"/>
        <w:rPr>
          <w:b/>
          <w:bCs/>
        </w:rPr>
      </w:pPr>
      <w:r w:rsidRPr="002D1DA6">
        <w:rPr>
          <w:b/>
          <w:bCs/>
        </w:rPr>
        <w:t xml:space="preserve">Pressures/issues of importance </w:t>
      </w:r>
    </w:p>
    <w:p w14:paraId="52DEBD34" w14:textId="39F9CFAB" w:rsidR="000A73BC" w:rsidRPr="00B10447" w:rsidRDefault="009E01AA" w:rsidP="000A73B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</w:rPr>
      </w:pPr>
      <w:r>
        <w:rPr>
          <w:sz w:val="22"/>
        </w:rPr>
        <w:t xml:space="preserve">Across the epipelagic zone, </w:t>
      </w:r>
      <w:r w:rsidR="000A73BC" w:rsidRPr="00B10447">
        <w:rPr>
          <w:sz w:val="22"/>
        </w:rPr>
        <w:t xml:space="preserve">climate change </w:t>
      </w:r>
      <w:r w:rsidR="00382EF1">
        <w:rPr>
          <w:sz w:val="22"/>
        </w:rPr>
        <w:t xml:space="preserve">and fishing are </w:t>
      </w:r>
      <w:r w:rsidR="008F0240">
        <w:rPr>
          <w:sz w:val="22"/>
        </w:rPr>
        <w:t xml:space="preserve">likely to be </w:t>
      </w:r>
      <w:r w:rsidR="000A73BC" w:rsidRPr="00B10447">
        <w:rPr>
          <w:sz w:val="22"/>
        </w:rPr>
        <w:t xml:space="preserve">the </w:t>
      </w:r>
      <w:r w:rsidR="000A73BC">
        <w:rPr>
          <w:sz w:val="22"/>
        </w:rPr>
        <w:t>major</w:t>
      </w:r>
      <w:r w:rsidR="000A73BC" w:rsidRPr="00B10447">
        <w:rPr>
          <w:sz w:val="22"/>
        </w:rPr>
        <w:t xml:space="preserve"> pressure</w:t>
      </w:r>
      <w:r w:rsidR="00382EF1">
        <w:rPr>
          <w:sz w:val="22"/>
        </w:rPr>
        <w:t>s</w:t>
      </w:r>
      <w:r w:rsidR="000A73BC" w:rsidRPr="00B10447">
        <w:rPr>
          <w:sz w:val="22"/>
        </w:rPr>
        <w:t xml:space="preserve"> </w:t>
      </w:r>
      <w:r w:rsidR="008F0240">
        <w:rPr>
          <w:sz w:val="22"/>
        </w:rPr>
        <w:t>(Richardson &amp; Schoeman 2004</w:t>
      </w:r>
      <w:r w:rsidR="00382EF1">
        <w:rPr>
          <w:sz w:val="22"/>
        </w:rPr>
        <w:t>, Burgess et al. 2018</w:t>
      </w:r>
      <w:r w:rsidR="008F0240">
        <w:rPr>
          <w:sz w:val="22"/>
        </w:rPr>
        <w:t>)</w:t>
      </w:r>
      <w:r w:rsidR="000A73BC" w:rsidRPr="00B10447">
        <w:rPr>
          <w:sz w:val="22"/>
        </w:rPr>
        <w:t xml:space="preserve">. </w:t>
      </w:r>
      <w:r w:rsidR="000A73BC">
        <w:rPr>
          <w:sz w:val="22"/>
        </w:rPr>
        <w:t xml:space="preserve">Fishing </w:t>
      </w:r>
      <w:r w:rsidR="00125725">
        <w:rPr>
          <w:sz w:val="22"/>
        </w:rPr>
        <w:t xml:space="preserve">negatively impacts the biomass of many fish species directly though targeted catch, and seabirds, </w:t>
      </w:r>
      <w:proofErr w:type="spellStart"/>
      <w:r w:rsidR="00125725">
        <w:rPr>
          <w:sz w:val="22"/>
        </w:rPr>
        <w:t>seaturtles</w:t>
      </w:r>
      <w:proofErr w:type="spellEnd"/>
      <w:r w:rsidR="00125725">
        <w:rPr>
          <w:sz w:val="22"/>
        </w:rPr>
        <w:t>, marine mammals and fish as bycatch (</w:t>
      </w:r>
      <w:r w:rsidR="0097711A">
        <w:rPr>
          <w:sz w:val="22"/>
        </w:rPr>
        <w:t>Burgess et al. 2018</w:t>
      </w:r>
      <w:r w:rsidR="00125725">
        <w:rPr>
          <w:sz w:val="22"/>
        </w:rPr>
        <w:t xml:space="preserve">). Fishing </w:t>
      </w:r>
      <w:r w:rsidR="000A73BC">
        <w:rPr>
          <w:sz w:val="22"/>
        </w:rPr>
        <w:t xml:space="preserve">can </w:t>
      </w:r>
      <w:r w:rsidR="00125725">
        <w:rPr>
          <w:sz w:val="22"/>
        </w:rPr>
        <w:t xml:space="preserve">also </w:t>
      </w:r>
      <w:r w:rsidR="00714763">
        <w:rPr>
          <w:sz w:val="22"/>
        </w:rPr>
        <w:t>lead to</w:t>
      </w:r>
      <w:r w:rsidR="000A73BC">
        <w:rPr>
          <w:sz w:val="22"/>
        </w:rPr>
        <w:t xml:space="preserve"> top-down </w:t>
      </w:r>
      <w:r w:rsidR="00714763">
        <w:rPr>
          <w:sz w:val="22"/>
        </w:rPr>
        <w:t>cascades</w:t>
      </w:r>
      <w:r w:rsidR="00D97790">
        <w:rPr>
          <w:sz w:val="22"/>
        </w:rPr>
        <w:t xml:space="preserve"> (</w:t>
      </w:r>
      <w:proofErr w:type="spellStart"/>
      <w:r w:rsidR="00D97790">
        <w:rPr>
          <w:sz w:val="22"/>
        </w:rPr>
        <w:t>Cury</w:t>
      </w:r>
      <w:proofErr w:type="spellEnd"/>
      <w:r w:rsidR="00D97790">
        <w:rPr>
          <w:sz w:val="22"/>
        </w:rPr>
        <w:t xml:space="preserve"> et al. 2000)</w:t>
      </w:r>
      <w:r w:rsidR="000A73BC">
        <w:rPr>
          <w:sz w:val="22"/>
        </w:rPr>
        <w:t xml:space="preserve">, but this </w:t>
      </w:r>
      <w:r w:rsidR="00481D1D">
        <w:rPr>
          <w:sz w:val="22"/>
        </w:rPr>
        <w:t>might be</w:t>
      </w:r>
      <w:r w:rsidR="00D97790">
        <w:rPr>
          <w:sz w:val="22"/>
        </w:rPr>
        <w:t xml:space="preserve"> </w:t>
      </w:r>
      <w:r w:rsidR="000A73BC">
        <w:rPr>
          <w:sz w:val="22"/>
        </w:rPr>
        <w:t>rare over large regions</w:t>
      </w:r>
      <w:r w:rsidR="00125725">
        <w:rPr>
          <w:sz w:val="22"/>
        </w:rPr>
        <w:t>, where climate is likely to be more important</w:t>
      </w:r>
      <w:r w:rsidR="000A73BC">
        <w:rPr>
          <w:sz w:val="22"/>
        </w:rPr>
        <w:t xml:space="preserve"> (Richardson &amp; Schoeman 2004).</w:t>
      </w:r>
    </w:p>
    <w:p w14:paraId="155C9A3F" w14:textId="77777777" w:rsidR="000E1BDF" w:rsidRDefault="000E1BDF" w:rsidP="00C709CD">
      <w:pPr>
        <w:pStyle w:val="BodyText"/>
      </w:pPr>
    </w:p>
    <w:p w14:paraId="48B053BF" w14:textId="28FBB8D4" w:rsidR="000E1BDF" w:rsidRPr="00BF07B1" w:rsidRDefault="006F18ED" w:rsidP="00382EF1">
      <w:pPr>
        <w:pStyle w:val="BodyText"/>
        <w:spacing w:line="360" w:lineRule="auto"/>
        <w:rPr>
          <w:b/>
          <w:bCs/>
        </w:rPr>
      </w:pPr>
      <w:r w:rsidRPr="00323DB3">
        <w:rPr>
          <w:b/>
          <w:bCs/>
        </w:rPr>
        <w:t>Current state and recent trend (2016-2021) of species/ habitat/ community/ process (refer to the key to grades for state, trend provided for consistency of language)</w:t>
      </w:r>
    </w:p>
    <w:p w14:paraId="59AE068C" w14:textId="6C044474" w:rsidR="00B0054D" w:rsidRPr="000720BF" w:rsidRDefault="00E3583B" w:rsidP="00B0054D">
      <w:pPr>
        <w:pStyle w:val="BodyText"/>
        <w:spacing w:line="36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Based on </w:t>
      </w:r>
      <w:r w:rsidR="00B0054D">
        <w:rPr>
          <w:rFonts w:ascii="Times New Roman" w:hAnsi="Times New Roman"/>
          <w:sz w:val="22"/>
        </w:rPr>
        <w:t>the components of the epipelagic community we examined</w:t>
      </w:r>
      <w:r>
        <w:rPr>
          <w:rFonts w:ascii="Times New Roman" w:hAnsi="Times New Roman"/>
          <w:sz w:val="22"/>
        </w:rPr>
        <w:t xml:space="preserve">, </w:t>
      </w:r>
      <w:r w:rsidR="000720BF">
        <w:rPr>
          <w:rFonts w:ascii="Times New Roman" w:hAnsi="Times New Roman"/>
          <w:sz w:val="22"/>
        </w:rPr>
        <w:t xml:space="preserve">there </w:t>
      </w:r>
      <w:r w:rsidR="00B0054D">
        <w:rPr>
          <w:rFonts w:ascii="Times New Roman" w:hAnsi="Times New Roman"/>
          <w:sz w:val="22"/>
        </w:rPr>
        <w:t xml:space="preserve">is evidence for increases in biomass in some </w:t>
      </w:r>
      <w:ins w:id="2" w:author="Davies, Claire (O&amp;A, Hobart)" w:date="2021-01-22T15:35:00Z">
        <w:r w:rsidR="00D64FA9">
          <w:rPr>
            <w:rFonts w:ascii="Times New Roman" w:hAnsi="Times New Roman"/>
            <w:sz w:val="22"/>
          </w:rPr>
          <w:t>bio</w:t>
        </w:r>
      </w:ins>
      <w:r w:rsidR="00B0054D">
        <w:rPr>
          <w:rFonts w:ascii="Times New Roman" w:hAnsi="Times New Roman"/>
          <w:sz w:val="22"/>
        </w:rPr>
        <w:t xml:space="preserve">regions, but no change in others </w:t>
      </w:r>
      <w:r w:rsidR="000720BF">
        <w:rPr>
          <w:rFonts w:ascii="Times New Roman" w:hAnsi="Times New Roman"/>
          <w:sz w:val="22"/>
        </w:rPr>
        <w:t xml:space="preserve">(Fig. 1). </w:t>
      </w:r>
      <w:r w:rsidR="00B0054D">
        <w:rPr>
          <w:rFonts w:ascii="Times New Roman" w:hAnsi="Times New Roman"/>
          <w:sz w:val="22"/>
        </w:rPr>
        <w:t xml:space="preserve">For Chlorophyll </w:t>
      </w:r>
      <w:r w:rsidR="00B0054D" w:rsidRPr="00D96305">
        <w:rPr>
          <w:rFonts w:ascii="Times New Roman" w:hAnsi="Times New Roman"/>
          <w:i/>
          <w:iCs/>
          <w:sz w:val="22"/>
        </w:rPr>
        <w:t>a</w:t>
      </w:r>
      <w:r w:rsidR="00B0054D" w:rsidRPr="00BF3CED">
        <w:rPr>
          <w:rFonts w:ascii="Times New Roman" w:hAnsi="Times New Roman"/>
          <w:sz w:val="22"/>
        </w:rPr>
        <w:t xml:space="preserve"> </w:t>
      </w:r>
      <w:r w:rsidR="00B0054D">
        <w:rPr>
          <w:rFonts w:ascii="Times New Roman" w:hAnsi="Times New Roman"/>
          <w:sz w:val="22"/>
        </w:rPr>
        <w:t xml:space="preserve">from satellite, two of the six Australian bioregions show significant increases (the South-east and South-west), and the remainder show no change. For Zooplankton biomass from </w:t>
      </w:r>
      <w:proofErr w:type="spellStart"/>
      <w:r w:rsidR="00B0054D">
        <w:rPr>
          <w:rFonts w:ascii="Times New Roman" w:hAnsi="Times New Roman"/>
          <w:sz w:val="22"/>
        </w:rPr>
        <w:t>AusCPR</w:t>
      </w:r>
      <w:proofErr w:type="spellEnd"/>
      <w:r w:rsidR="00B0054D">
        <w:rPr>
          <w:rFonts w:ascii="Times New Roman" w:hAnsi="Times New Roman"/>
          <w:sz w:val="22"/>
        </w:rPr>
        <w:t xml:space="preserve">, there are data for only four bioregions, with three showing significant increases (South-east, South-west and Coral Sea) and the other showing a significant decline (Temperate east). </w:t>
      </w:r>
      <w:r w:rsidR="00B0054D">
        <w:rPr>
          <w:rFonts w:ascii="Times New Roman" w:hAnsi="Times New Roman"/>
          <w:sz w:val="22"/>
        </w:rPr>
        <w:lastRenderedPageBreak/>
        <w:t xml:space="preserve">In summary, there is consistent evidence that both Chlorophyll </w:t>
      </w:r>
      <w:r w:rsidR="00B0054D" w:rsidRPr="00D96305">
        <w:rPr>
          <w:rFonts w:ascii="Times New Roman" w:hAnsi="Times New Roman"/>
          <w:i/>
          <w:iCs/>
          <w:sz w:val="22"/>
        </w:rPr>
        <w:t>a</w:t>
      </w:r>
      <w:r w:rsidR="00B0054D" w:rsidRPr="00BF3CED">
        <w:rPr>
          <w:rFonts w:ascii="Times New Roman" w:hAnsi="Times New Roman"/>
          <w:sz w:val="22"/>
        </w:rPr>
        <w:t xml:space="preserve"> </w:t>
      </w:r>
      <w:r w:rsidR="00B0054D">
        <w:rPr>
          <w:rFonts w:ascii="Times New Roman" w:hAnsi="Times New Roman"/>
          <w:sz w:val="22"/>
        </w:rPr>
        <w:t xml:space="preserve">(an index for phytoplankton biomass) and Zooplankton biomass are increasing in the South-east and South-west bioregions, but the results for other bioregions </w:t>
      </w:r>
      <w:r w:rsidR="00D64FA9">
        <w:rPr>
          <w:rFonts w:ascii="Times New Roman" w:hAnsi="Times New Roman"/>
          <w:sz w:val="22"/>
        </w:rPr>
        <w:t xml:space="preserve">are </w:t>
      </w:r>
      <w:r w:rsidR="00B0054D">
        <w:rPr>
          <w:rFonts w:ascii="Times New Roman" w:hAnsi="Times New Roman"/>
          <w:sz w:val="22"/>
        </w:rPr>
        <w:t>less consistent.</w:t>
      </w:r>
    </w:p>
    <w:p w14:paraId="333A8C62" w14:textId="2E00D303" w:rsidR="00BF07B1" w:rsidRDefault="00BF07B1" w:rsidP="00C709CD">
      <w:pPr>
        <w:pStyle w:val="BodyText"/>
      </w:pPr>
    </w:p>
    <w:p w14:paraId="76AF5565" w14:textId="1E46CF9F" w:rsidR="000A341F" w:rsidRPr="00323DB3" w:rsidRDefault="000A341F" w:rsidP="00C709CD">
      <w:pPr>
        <w:pStyle w:val="BodyText"/>
        <w:rPr>
          <w:b/>
          <w:bCs/>
        </w:rPr>
      </w:pPr>
      <w:r w:rsidRPr="00323DB3">
        <w:rPr>
          <w:b/>
          <w:bCs/>
        </w:rPr>
        <w:t>Resilience</w:t>
      </w:r>
    </w:p>
    <w:p w14:paraId="19331090" w14:textId="1877964E" w:rsidR="000C2054" w:rsidRDefault="000720BF" w:rsidP="000720BF">
      <w:pPr>
        <w:pStyle w:val="BodyText"/>
        <w:spacing w:line="36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The base of the </w:t>
      </w:r>
      <w:r w:rsidR="00B0054D">
        <w:rPr>
          <w:rFonts w:ascii="Times New Roman" w:hAnsi="Times New Roman"/>
          <w:sz w:val="22"/>
        </w:rPr>
        <w:t>epi</w:t>
      </w:r>
      <w:r>
        <w:rPr>
          <w:rFonts w:ascii="Times New Roman" w:hAnsi="Times New Roman"/>
          <w:sz w:val="22"/>
        </w:rPr>
        <w:t xml:space="preserve">pelagic </w:t>
      </w:r>
      <w:r w:rsidR="00B0054D">
        <w:rPr>
          <w:rFonts w:ascii="Times New Roman" w:hAnsi="Times New Roman"/>
          <w:sz w:val="22"/>
        </w:rPr>
        <w:t>community</w:t>
      </w:r>
      <w:r w:rsidR="00D64FA9">
        <w:rPr>
          <w:rFonts w:ascii="Times New Roman" w:hAnsi="Times New Roman"/>
          <w:sz w:val="22"/>
        </w:rPr>
        <w:t>, i.e. plankton,</w:t>
      </w:r>
      <w:r w:rsidR="00B0054D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is </w:t>
      </w:r>
      <w:r w:rsidR="007E5B38">
        <w:rPr>
          <w:rFonts w:ascii="Times New Roman" w:hAnsi="Times New Roman"/>
          <w:sz w:val="22"/>
        </w:rPr>
        <w:t>more resilient to human pressures than higher trophic levels</w:t>
      </w:r>
      <w:r>
        <w:rPr>
          <w:rFonts w:ascii="Times New Roman" w:hAnsi="Times New Roman"/>
          <w:sz w:val="22"/>
        </w:rPr>
        <w:t xml:space="preserve"> such as fish</w:t>
      </w:r>
      <w:r w:rsidR="00B0054D">
        <w:rPr>
          <w:rFonts w:ascii="Times New Roman" w:hAnsi="Times New Roman"/>
          <w:sz w:val="22"/>
        </w:rPr>
        <w:t>, although we did not analyse data on the latter</w:t>
      </w:r>
      <w:r w:rsidR="007E5B38">
        <w:rPr>
          <w:rFonts w:ascii="Times New Roman" w:hAnsi="Times New Roman"/>
          <w:sz w:val="22"/>
        </w:rPr>
        <w:t xml:space="preserve">. </w:t>
      </w:r>
    </w:p>
    <w:p w14:paraId="4C80E2E8" w14:textId="77777777" w:rsidR="000C2054" w:rsidRPr="000C2054" w:rsidRDefault="000C2054" w:rsidP="000C2054">
      <w:pPr>
        <w:pStyle w:val="BodyText"/>
        <w:spacing w:line="360" w:lineRule="auto"/>
        <w:rPr>
          <w:rFonts w:ascii="Times New Roman" w:hAnsi="Times New Roman"/>
          <w:sz w:val="22"/>
        </w:rPr>
      </w:pPr>
    </w:p>
    <w:p w14:paraId="1A5D47B9" w14:textId="0795416D" w:rsidR="00E47339" w:rsidRPr="00E47339" w:rsidRDefault="006F18ED" w:rsidP="00382EF1">
      <w:pPr>
        <w:pStyle w:val="BodyText"/>
        <w:spacing w:line="360" w:lineRule="auto"/>
        <w:rPr>
          <w:b/>
          <w:bCs/>
        </w:rPr>
      </w:pPr>
      <w:r w:rsidRPr="00323DB3">
        <w:rPr>
          <w:b/>
          <w:bCs/>
        </w:rPr>
        <w:t>Main uncertainties and knowledge gaps associated with providing an assessment of current state and recent trend</w:t>
      </w:r>
    </w:p>
    <w:p w14:paraId="73F54B7A" w14:textId="298ACC48" w:rsidR="000E1BDF" w:rsidRDefault="00B0054D" w:rsidP="00B0054D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Chlorophyll </w:t>
      </w:r>
      <w:r w:rsidRPr="00B0054D">
        <w:rPr>
          <w:rFonts w:ascii="Times New Roman" w:hAnsi="Times New Roman" w:cs="Times New Roman"/>
          <w:i/>
          <w:iCs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from satellite and Zooplankton biomass from IMOS </w:t>
      </w:r>
      <w:proofErr w:type="spellStart"/>
      <w:r>
        <w:rPr>
          <w:rFonts w:ascii="Times New Roman" w:hAnsi="Times New Roman" w:cs="Times New Roman"/>
          <w:sz w:val="22"/>
          <w:szCs w:val="22"/>
        </w:rPr>
        <w:t>AusCPR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data have both been collected consistently throughout their time series. Chlorophyll </w:t>
      </w:r>
      <w:r w:rsidRPr="00B0054D">
        <w:rPr>
          <w:rFonts w:ascii="Times New Roman" w:hAnsi="Times New Roman" w:cs="Times New Roman"/>
          <w:i/>
          <w:iCs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is excellent for providing a large-scale view, as we are doing here, of phytoplankton biomass, but it is only a proxy, and the exact biomass varies depending on the precise phytoplankton community present, amongst other things. </w:t>
      </w:r>
      <w:r w:rsidR="00CA6976">
        <w:rPr>
          <w:rFonts w:ascii="Times New Roman" w:hAnsi="Times New Roman" w:cs="Times New Roman"/>
          <w:sz w:val="22"/>
          <w:szCs w:val="22"/>
        </w:rPr>
        <w:t xml:space="preserve">Unfortunately, it was beyond our time constraints to </w:t>
      </w:r>
      <w:proofErr w:type="spellStart"/>
      <w:r w:rsidR="00CA6976">
        <w:rPr>
          <w:rFonts w:ascii="Times New Roman" w:hAnsi="Times New Roman" w:cs="Times New Roman"/>
          <w:sz w:val="22"/>
          <w:szCs w:val="22"/>
        </w:rPr>
        <w:t>summarise</w:t>
      </w:r>
      <w:proofErr w:type="spellEnd"/>
      <w:r w:rsidR="00CA6976">
        <w:rPr>
          <w:rFonts w:ascii="Times New Roman" w:hAnsi="Times New Roman" w:cs="Times New Roman"/>
          <w:sz w:val="22"/>
          <w:szCs w:val="22"/>
        </w:rPr>
        <w:t xml:space="preserve"> all available information on fish catch (which is a relatively poor abundance of biomass because of management and selectivity biases), seabirds, sea turtles and whales. There are also limited fishery-independent estimates of fish biomass in Australian waters. We have thus </w:t>
      </w:r>
      <w:proofErr w:type="spellStart"/>
      <w:r w:rsidR="00CA6976">
        <w:rPr>
          <w:rFonts w:ascii="Times New Roman" w:hAnsi="Times New Roman" w:cs="Times New Roman"/>
          <w:sz w:val="22"/>
          <w:szCs w:val="22"/>
        </w:rPr>
        <w:t>analysed</w:t>
      </w:r>
      <w:proofErr w:type="spellEnd"/>
      <w:r w:rsidR="00CA6976">
        <w:rPr>
          <w:rFonts w:ascii="Times New Roman" w:hAnsi="Times New Roman" w:cs="Times New Roman"/>
          <w:sz w:val="22"/>
          <w:szCs w:val="22"/>
        </w:rPr>
        <w:t xml:space="preserve"> only select components of the epipelagic community. </w:t>
      </w:r>
    </w:p>
    <w:p w14:paraId="4CCBA89E" w14:textId="77777777" w:rsidR="00CA6976" w:rsidRPr="00CA6976" w:rsidRDefault="00CA6976" w:rsidP="00B0054D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824F993" w14:textId="38392772" w:rsidR="006F18ED" w:rsidRPr="00323DB3" w:rsidRDefault="006F18ED" w:rsidP="00C709CD">
      <w:pPr>
        <w:pStyle w:val="BodyText"/>
        <w:rPr>
          <w:b/>
          <w:bCs/>
        </w:rPr>
      </w:pPr>
      <w:r w:rsidRPr="00323DB3">
        <w:rPr>
          <w:b/>
          <w:bCs/>
        </w:rPr>
        <w:t>Pressures/issues of importance and associated management</w:t>
      </w:r>
    </w:p>
    <w:p w14:paraId="50B16062" w14:textId="16A34402" w:rsidR="00BF07B1" w:rsidRPr="00B10447" w:rsidRDefault="00481D1D" w:rsidP="00BF07B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</w:rPr>
      </w:pPr>
      <w:r>
        <w:rPr>
          <w:sz w:val="22"/>
        </w:rPr>
        <w:t>T</w:t>
      </w:r>
      <w:r w:rsidR="008F0240">
        <w:rPr>
          <w:sz w:val="22"/>
        </w:rPr>
        <w:t xml:space="preserve">here is scope for management interventions </w:t>
      </w:r>
      <w:r>
        <w:rPr>
          <w:sz w:val="22"/>
        </w:rPr>
        <w:t xml:space="preserve">in some areas and some components of the </w:t>
      </w:r>
      <w:r w:rsidR="00CA6976">
        <w:rPr>
          <w:sz w:val="22"/>
          <w:szCs w:val="22"/>
        </w:rPr>
        <w:t>epi</w:t>
      </w:r>
      <w:r>
        <w:rPr>
          <w:sz w:val="22"/>
          <w:szCs w:val="22"/>
        </w:rPr>
        <w:t>pelagic community</w:t>
      </w:r>
      <w:r>
        <w:rPr>
          <w:sz w:val="22"/>
        </w:rPr>
        <w:t>. F</w:t>
      </w:r>
      <w:r w:rsidR="00421132">
        <w:rPr>
          <w:sz w:val="22"/>
        </w:rPr>
        <w:t xml:space="preserve">or </w:t>
      </w:r>
      <w:r>
        <w:rPr>
          <w:sz w:val="22"/>
        </w:rPr>
        <w:t xml:space="preserve">example, for </w:t>
      </w:r>
      <w:r w:rsidR="00421132">
        <w:rPr>
          <w:sz w:val="22"/>
        </w:rPr>
        <w:t>higher trophic levels</w:t>
      </w:r>
      <w:r>
        <w:rPr>
          <w:sz w:val="22"/>
        </w:rPr>
        <w:t>, management interventions can</w:t>
      </w:r>
      <w:r w:rsidR="00421132">
        <w:rPr>
          <w:sz w:val="22"/>
        </w:rPr>
        <w:t xml:space="preserve"> ensur</w:t>
      </w:r>
      <w:r>
        <w:rPr>
          <w:sz w:val="22"/>
        </w:rPr>
        <w:t xml:space="preserve">e </w:t>
      </w:r>
      <w:r w:rsidR="00421132">
        <w:rPr>
          <w:sz w:val="22"/>
        </w:rPr>
        <w:t xml:space="preserve">sustainable fisheries management </w:t>
      </w:r>
      <w:r>
        <w:rPr>
          <w:sz w:val="22"/>
        </w:rPr>
        <w:t xml:space="preserve">practices. And </w:t>
      </w:r>
      <w:r w:rsidR="00421132">
        <w:rPr>
          <w:sz w:val="22"/>
        </w:rPr>
        <w:t xml:space="preserve">for semi-enclosed </w:t>
      </w:r>
      <w:r w:rsidR="008F0240">
        <w:rPr>
          <w:sz w:val="22"/>
        </w:rPr>
        <w:t xml:space="preserve">coastal </w:t>
      </w:r>
      <w:r w:rsidR="000720BF">
        <w:rPr>
          <w:sz w:val="22"/>
        </w:rPr>
        <w:t>areas</w:t>
      </w:r>
      <w:r>
        <w:rPr>
          <w:sz w:val="22"/>
        </w:rPr>
        <w:t xml:space="preserve">, eutrophication can be managed to reduce impacts on </w:t>
      </w:r>
      <w:r w:rsidR="00421132">
        <w:rPr>
          <w:sz w:val="22"/>
        </w:rPr>
        <w:t xml:space="preserve">phytoplankton </w:t>
      </w:r>
      <w:r>
        <w:rPr>
          <w:sz w:val="22"/>
        </w:rPr>
        <w:t xml:space="preserve">(here we used Chlorophyll </w:t>
      </w:r>
      <w:r w:rsidRPr="00481D1D">
        <w:rPr>
          <w:i/>
          <w:iCs/>
          <w:sz w:val="22"/>
        </w:rPr>
        <w:t>a</w:t>
      </w:r>
      <w:r>
        <w:rPr>
          <w:sz w:val="22"/>
        </w:rPr>
        <w:t xml:space="preserve"> as a proxy) </w:t>
      </w:r>
      <w:r w:rsidR="00421132">
        <w:rPr>
          <w:sz w:val="22"/>
        </w:rPr>
        <w:t>and zooplankton</w:t>
      </w:r>
      <w:r>
        <w:rPr>
          <w:sz w:val="22"/>
        </w:rPr>
        <w:t>. However</w:t>
      </w:r>
      <w:r w:rsidR="008F0240">
        <w:rPr>
          <w:sz w:val="22"/>
        </w:rPr>
        <w:t xml:space="preserve">, </w:t>
      </w:r>
      <w:r w:rsidR="00CA6976">
        <w:rPr>
          <w:sz w:val="22"/>
        </w:rPr>
        <w:t xml:space="preserve">probably </w:t>
      </w:r>
      <w:r w:rsidR="008F0240">
        <w:rPr>
          <w:sz w:val="22"/>
        </w:rPr>
        <w:t xml:space="preserve">the main driver of large-scale changes in </w:t>
      </w:r>
      <w:r w:rsidR="00D96305">
        <w:rPr>
          <w:sz w:val="22"/>
        </w:rPr>
        <w:t xml:space="preserve">the </w:t>
      </w:r>
      <w:r w:rsidR="00CA6976">
        <w:rPr>
          <w:sz w:val="22"/>
        </w:rPr>
        <w:t>epipelagic</w:t>
      </w:r>
      <w:r>
        <w:rPr>
          <w:sz w:val="22"/>
        </w:rPr>
        <w:t xml:space="preserve"> </w:t>
      </w:r>
      <w:r w:rsidR="00D96305">
        <w:rPr>
          <w:sz w:val="22"/>
        </w:rPr>
        <w:t>community</w:t>
      </w:r>
      <w:r w:rsidR="008F0240">
        <w:rPr>
          <w:sz w:val="22"/>
        </w:rPr>
        <w:t xml:space="preserve"> </w:t>
      </w:r>
      <w:r w:rsidR="00CA6976">
        <w:rPr>
          <w:sz w:val="22"/>
        </w:rPr>
        <w:t xml:space="preserve">as a whole </w:t>
      </w:r>
      <w:r w:rsidR="008F0240">
        <w:rPr>
          <w:sz w:val="22"/>
        </w:rPr>
        <w:t>is climate change.</w:t>
      </w:r>
    </w:p>
    <w:p w14:paraId="3159061F" w14:textId="77777777" w:rsidR="000E1BDF" w:rsidRDefault="000E1BDF" w:rsidP="000E1BDF">
      <w:pPr>
        <w:pStyle w:val="BodyText"/>
      </w:pPr>
    </w:p>
    <w:p w14:paraId="6D876646" w14:textId="03AB220D" w:rsidR="006F18ED" w:rsidRPr="00323DB3" w:rsidRDefault="006F18ED" w:rsidP="000E1BDF">
      <w:pPr>
        <w:pStyle w:val="BodyText"/>
        <w:rPr>
          <w:b/>
          <w:bCs/>
        </w:rPr>
      </w:pPr>
      <w:r w:rsidRPr="00323DB3">
        <w:rPr>
          <w:b/>
          <w:bCs/>
        </w:rPr>
        <w:t>Outlook</w:t>
      </w:r>
    </w:p>
    <w:p w14:paraId="42BC4DCD" w14:textId="4A9D209A" w:rsidR="00BF07B1" w:rsidRPr="002F2199" w:rsidRDefault="00421132" w:rsidP="00BF07B1">
      <w:pPr>
        <w:pStyle w:val="Default"/>
        <w:spacing w:line="360" w:lineRule="auto"/>
        <w:jc w:val="both"/>
        <w:rPr>
          <w:rStyle w:val="A8"/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BF07B1">
        <w:rPr>
          <w:rFonts w:ascii="Times New Roman" w:hAnsi="Times New Roman" w:cs="Times New Roman"/>
          <w:sz w:val="22"/>
          <w:szCs w:val="22"/>
        </w:rPr>
        <w:t xml:space="preserve">ontinued monitoring </w:t>
      </w:r>
      <w:r>
        <w:rPr>
          <w:rFonts w:ascii="Times New Roman" w:hAnsi="Times New Roman" w:cs="Times New Roman"/>
          <w:sz w:val="22"/>
          <w:szCs w:val="22"/>
        </w:rPr>
        <w:t xml:space="preserve">of the </w:t>
      </w:r>
      <w:r w:rsidR="00CA6976">
        <w:rPr>
          <w:rFonts w:ascii="Times New Roman" w:hAnsi="Times New Roman" w:cs="Times New Roman"/>
          <w:sz w:val="22"/>
        </w:rPr>
        <w:t>epipelagic</w:t>
      </w:r>
      <w:r w:rsidR="009B354A" w:rsidRPr="00481D1D">
        <w:rPr>
          <w:rFonts w:ascii="Times New Roman" w:hAnsi="Times New Roman" w:cs="Times New Roman"/>
          <w:sz w:val="22"/>
        </w:rPr>
        <w:t xml:space="preserve"> water column community</w:t>
      </w:r>
      <w:r w:rsidR="009B354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will enable the future </w:t>
      </w:r>
      <w:r w:rsidR="00BF07B1">
        <w:rPr>
          <w:rFonts w:ascii="Times New Roman" w:hAnsi="Times New Roman" w:cs="Times New Roman"/>
          <w:sz w:val="22"/>
          <w:szCs w:val="22"/>
        </w:rPr>
        <w:t>identif</w:t>
      </w:r>
      <w:r>
        <w:rPr>
          <w:rFonts w:ascii="Times New Roman" w:hAnsi="Times New Roman" w:cs="Times New Roman"/>
          <w:sz w:val="22"/>
          <w:szCs w:val="22"/>
        </w:rPr>
        <w:t xml:space="preserve">ication of </w:t>
      </w:r>
      <w:r w:rsidR="00BF07B1">
        <w:rPr>
          <w:rFonts w:ascii="Times New Roman" w:hAnsi="Times New Roman" w:cs="Times New Roman"/>
          <w:sz w:val="22"/>
          <w:szCs w:val="22"/>
        </w:rPr>
        <w:t xml:space="preserve">both abrupt and long-term changes. Once IMOS time series are </w:t>
      </w:r>
      <w:r w:rsidR="008F0240">
        <w:rPr>
          <w:rFonts w:ascii="Times New Roman" w:hAnsi="Times New Roman" w:cs="Times New Roman"/>
          <w:sz w:val="22"/>
          <w:szCs w:val="22"/>
        </w:rPr>
        <w:t>&gt;2</w:t>
      </w:r>
      <w:r w:rsidR="00BF07B1">
        <w:rPr>
          <w:rFonts w:ascii="Times New Roman" w:hAnsi="Times New Roman" w:cs="Times New Roman"/>
          <w:sz w:val="22"/>
          <w:szCs w:val="22"/>
        </w:rPr>
        <w:t xml:space="preserve">0 years long, we will be more confident in </w:t>
      </w:r>
      <w:r w:rsidR="00796B37">
        <w:rPr>
          <w:rFonts w:ascii="Times New Roman" w:hAnsi="Times New Roman" w:cs="Times New Roman"/>
          <w:sz w:val="22"/>
          <w:szCs w:val="22"/>
        </w:rPr>
        <w:t>distinguishing</w:t>
      </w:r>
      <w:r w:rsidR="00BF07B1">
        <w:rPr>
          <w:rFonts w:ascii="Times New Roman" w:hAnsi="Times New Roman" w:cs="Times New Roman"/>
          <w:sz w:val="22"/>
          <w:szCs w:val="22"/>
        </w:rPr>
        <w:t xml:space="preserve"> long-term trends from short-term variability</w:t>
      </w:r>
      <w:r w:rsidR="008F0240">
        <w:rPr>
          <w:rFonts w:ascii="Times New Roman" w:hAnsi="Times New Roman" w:cs="Times New Roman"/>
          <w:sz w:val="22"/>
          <w:szCs w:val="22"/>
        </w:rPr>
        <w:t xml:space="preserve"> </w:t>
      </w:r>
      <w:r w:rsidR="00D96305">
        <w:rPr>
          <w:rFonts w:ascii="Times New Roman" w:hAnsi="Times New Roman" w:cs="Times New Roman"/>
          <w:sz w:val="22"/>
          <w:szCs w:val="22"/>
        </w:rPr>
        <w:t xml:space="preserve">in the pelagic community </w:t>
      </w:r>
      <w:r w:rsidR="008F024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8F0240">
        <w:rPr>
          <w:rFonts w:ascii="Times New Roman" w:hAnsi="Times New Roman" w:cs="Times New Roman"/>
          <w:sz w:val="22"/>
          <w:szCs w:val="22"/>
        </w:rPr>
        <w:t>Poloczanska</w:t>
      </w:r>
      <w:proofErr w:type="spellEnd"/>
      <w:r w:rsidR="008F0240">
        <w:rPr>
          <w:rFonts w:ascii="Times New Roman" w:hAnsi="Times New Roman" w:cs="Times New Roman"/>
          <w:sz w:val="22"/>
          <w:szCs w:val="22"/>
        </w:rPr>
        <w:t xml:space="preserve"> et al. 2013, </w:t>
      </w:r>
      <w:proofErr w:type="spellStart"/>
      <w:r w:rsidR="008F0240">
        <w:rPr>
          <w:rFonts w:ascii="Times New Roman" w:hAnsi="Times New Roman" w:cs="Times New Roman"/>
          <w:sz w:val="22"/>
          <w:szCs w:val="22"/>
        </w:rPr>
        <w:t>Hoegh</w:t>
      </w:r>
      <w:proofErr w:type="spellEnd"/>
      <w:r w:rsidR="008F0240">
        <w:rPr>
          <w:rFonts w:ascii="Times New Roman" w:hAnsi="Times New Roman" w:cs="Times New Roman"/>
          <w:sz w:val="22"/>
          <w:szCs w:val="22"/>
        </w:rPr>
        <w:t>-Guldberg et al. 2014)</w:t>
      </w:r>
      <w:r w:rsidR="00BF07B1">
        <w:rPr>
          <w:rFonts w:ascii="Times New Roman" w:hAnsi="Times New Roman" w:cs="Times New Roman"/>
          <w:sz w:val="22"/>
          <w:szCs w:val="22"/>
        </w:rPr>
        <w:t>.</w:t>
      </w:r>
    </w:p>
    <w:p w14:paraId="77E7DAAA" w14:textId="77777777" w:rsidR="000E1BDF" w:rsidRDefault="000E1BDF" w:rsidP="000E1BDF">
      <w:pPr>
        <w:pStyle w:val="BodyText"/>
      </w:pPr>
    </w:p>
    <w:p w14:paraId="2143DA66" w14:textId="77777777" w:rsidR="000E1BDF" w:rsidRDefault="000E1BDF" w:rsidP="000E1BDF">
      <w:pPr>
        <w:pStyle w:val="BodyText"/>
      </w:pPr>
    </w:p>
    <w:p w14:paraId="6B242C3E" w14:textId="1D46786E" w:rsidR="00BF07B1" w:rsidRPr="00BF07B1" w:rsidRDefault="009E01AA" w:rsidP="000E1BDF">
      <w:pPr>
        <w:pStyle w:val="BodyTex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386D3C3" wp14:editId="53F42566">
            <wp:extent cx="6120130" cy="61201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8C37" w14:textId="074605BA" w:rsidR="006F18ED" w:rsidRPr="00B0054D" w:rsidRDefault="00BF07B1" w:rsidP="006F18ED">
      <w:pPr>
        <w:pStyle w:val="BodyText"/>
        <w:rPr>
          <w:iCs/>
        </w:rPr>
      </w:pPr>
      <w:r w:rsidRPr="00BF07B1">
        <w:rPr>
          <w:b/>
          <w:bCs/>
          <w:iCs/>
        </w:rPr>
        <w:t xml:space="preserve">Figure 1. </w:t>
      </w:r>
      <w:r w:rsidR="00D96305" w:rsidRPr="00D96305">
        <w:rPr>
          <w:iCs/>
        </w:rPr>
        <w:t xml:space="preserve">Data from </w:t>
      </w:r>
      <w:r w:rsidR="000A73BC">
        <w:rPr>
          <w:iCs/>
        </w:rPr>
        <w:t xml:space="preserve">IMOS </w:t>
      </w:r>
      <w:r w:rsidR="00D96305">
        <w:rPr>
          <w:iCs/>
        </w:rPr>
        <w:t>showing</w:t>
      </w:r>
      <w:r w:rsidR="00CA6976">
        <w:rPr>
          <w:iCs/>
        </w:rPr>
        <w:t>:</w:t>
      </w:r>
      <w:r w:rsidR="00D96305">
        <w:rPr>
          <w:iCs/>
        </w:rPr>
        <w:t xml:space="preserve"> (</w:t>
      </w:r>
      <w:r w:rsidR="00CA6976">
        <w:rPr>
          <w:iCs/>
        </w:rPr>
        <w:t>left</w:t>
      </w:r>
      <w:r w:rsidRPr="00BF07B1">
        <w:rPr>
          <w:iCs/>
        </w:rPr>
        <w:t xml:space="preserve">) </w:t>
      </w:r>
      <w:r w:rsidR="00D96305">
        <w:rPr>
          <w:iCs/>
        </w:rPr>
        <w:t xml:space="preserve">concentration of </w:t>
      </w:r>
      <w:r w:rsidR="00CA6976">
        <w:rPr>
          <w:iCs/>
        </w:rPr>
        <w:t>C</w:t>
      </w:r>
      <w:r w:rsidR="00D96305">
        <w:rPr>
          <w:iCs/>
        </w:rPr>
        <w:t xml:space="preserve">hlorophyll </w:t>
      </w:r>
      <w:r w:rsidR="00D96305" w:rsidRPr="00D96305">
        <w:rPr>
          <w:i/>
        </w:rPr>
        <w:t>a</w:t>
      </w:r>
      <w:r w:rsidR="00CA6976">
        <w:rPr>
          <w:iCs/>
        </w:rPr>
        <w:t>;</w:t>
      </w:r>
      <w:r w:rsidR="00D96305">
        <w:rPr>
          <w:iCs/>
        </w:rPr>
        <w:t xml:space="preserve"> </w:t>
      </w:r>
      <w:r w:rsidR="00CA6976">
        <w:rPr>
          <w:iCs/>
        </w:rPr>
        <w:t xml:space="preserve">and </w:t>
      </w:r>
      <w:r w:rsidR="00D96305">
        <w:rPr>
          <w:iCs/>
        </w:rPr>
        <w:t>(</w:t>
      </w:r>
      <w:r w:rsidR="00CA6976">
        <w:rPr>
          <w:iCs/>
        </w:rPr>
        <w:t>right</w:t>
      </w:r>
      <w:r w:rsidR="00D96305">
        <w:rPr>
          <w:iCs/>
        </w:rPr>
        <w:t xml:space="preserve">) </w:t>
      </w:r>
      <w:r w:rsidR="00CA6976">
        <w:rPr>
          <w:iCs/>
        </w:rPr>
        <w:t>Z</w:t>
      </w:r>
      <w:r w:rsidR="00D96305">
        <w:rPr>
          <w:iCs/>
        </w:rPr>
        <w:t xml:space="preserve">ooplankton biomass. </w:t>
      </w:r>
      <w:r w:rsidR="00525A78">
        <w:rPr>
          <w:iCs/>
        </w:rPr>
        <w:t>B</w:t>
      </w:r>
      <w:r w:rsidR="00523AD0">
        <w:rPr>
          <w:iCs/>
        </w:rPr>
        <w:t xml:space="preserve">lack </w:t>
      </w:r>
      <w:r w:rsidR="00D96305">
        <w:rPr>
          <w:iCs/>
        </w:rPr>
        <w:t>dots</w:t>
      </w:r>
      <w:r w:rsidR="00523AD0">
        <w:rPr>
          <w:iCs/>
        </w:rPr>
        <w:t xml:space="preserve"> represent data points and the line (and shading) represent the linear regression (and confidence intervals) of the data after the seasonal cycle has been removed. </w:t>
      </w:r>
      <w:r w:rsidR="00525A78">
        <w:rPr>
          <w:iCs/>
        </w:rPr>
        <w:t>C</w:t>
      </w:r>
      <w:r w:rsidR="00523AD0">
        <w:rPr>
          <w:iCs/>
        </w:rPr>
        <w:t>olours show the direction and significance of the trend: Blue: significantly decreasing, Red: significantly increasing, Black: no significant trend.</w:t>
      </w:r>
      <w:r w:rsidR="002B7CCF">
        <w:rPr>
          <w:i/>
        </w:rPr>
        <w:br w:type="page"/>
      </w:r>
      <w:r w:rsidR="006F18ED" w:rsidRPr="006F18ED">
        <w:rPr>
          <w:i/>
        </w:rPr>
        <w:lastRenderedPageBreak/>
        <w:t xml:space="preserve">Assessment summary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590"/>
        <w:gridCol w:w="1440"/>
        <w:gridCol w:w="1575"/>
        <w:gridCol w:w="1623"/>
        <w:gridCol w:w="1617"/>
      </w:tblGrid>
      <w:tr w:rsidR="006F18ED" w:rsidRPr="006F18ED" w14:paraId="72BBD42C" w14:textId="77777777" w:rsidTr="00126CE7">
        <w:trPr>
          <w:trHeight w:val="425"/>
        </w:trPr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7640" w14:textId="77777777" w:rsidR="006F18ED" w:rsidRPr="006F18ED" w:rsidRDefault="006F18ED" w:rsidP="006F18ED">
            <w:pPr>
              <w:pStyle w:val="BodyText"/>
            </w:pPr>
            <w:r w:rsidRPr="006F18ED">
              <w:t>Year</w:t>
            </w:r>
          </w:p>
        </w:tc>
        <w:tc>
          <w:tcPr>
            <w:tcW w:w="30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62B8" w14:textId="77777777" w:rsidR="006F18ED" w:rsidRPr="006F18ED" w:rsidRDefault="006F18ED" w:rsidP="006F18ED">
            <w:pPr>
              <w:pStyle w:val="BodyText"/>
            </w:pPr>
            <w:r w:rsidRPr="006F18ED">
              <w:t>Assessment grade</w:t>
            </w:r>
          </w:p>
        </w:tc>
        <w:tc>
          <w:tcPr>
            <w:tcW w:w="319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1525" w14:textId="77777777" w:rsidR="006F18ED" w:rsidRPr="006F18ED" w:rsidRDefault="006F18ED" w:rsidP="006F18ED">
            <w:pPr>
              <w:pStyle w:val="BodyText"/>
            </w:pPr>
            <w:r w:rsidRPr="006F18ED">
              <w:t>Confidence</w:t>
            </w:r>
          </w:p>
        </w:tc>
        <w:tc>
          <w:tcPr>
            <w:tcW w:w="1617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0049" w14:textId="31B01F70" w:rsidR="006F18ED" w:rsidRPr="006F18ED" w:rsidRDefault="00C749D5" w:rsidP="006F18ED">
            <w:pPr>
              <w:pStyle w:val="BodyText"/>
            </w:pPr>
            <w:r w:rsidRPr="006F18ED">
              <w:t>Comparability</w:t>
            </w:r>
            <w:r>
              <w:t xml:space="preserve"> with 2016 assessment</w:t>
            </w:r>
          </w:p>
        </w:tc>
      </w:tr>
      <w:tr w:rsidR="006F18ED" w:rsidRPr="006F18ED" w14:paraId="36A5D4FD" w14:textId="77777777" w:rsidTr="00126CE7">
        <w:trPr>
          <w:trHeight w:val="425"/>
        </w:trPr>
        <w:tc>
          <w:tcPr>
            <w:tcW w:w="127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8C4E" w14:textId="77777777" w:rsidR="006F18ED" w:rsidRPr="006F18ED" w:rsidRDefault="006F18ED" w:rsidP="006F18ED">
            <w:pPr>
              <w:pStyle w:val="BodyText"/>
            </w:pP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4A9A" w14:textId="77777777" w:rsidR="006F18ED" w:rsidRPr="006F18ED" w:rsidRDefault="006F18ED" w:rsidP="006F18ED">
            <w:pPr>
              <w:pStyle w:val="BodyText"/>
            </w:pPr>
            <w:r w:rsidRPr="006F18ED">
              <w:t>Grade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CD9C" w14:textId="77777777" w:rsidR="006F18ED" w:rsidRPr="006F18ED" w:rsidRDefault="006F18ED" w:rsidP="006F18ED">
            <w:pPr>
              <w:pStyle w:val="BodyText"/>
            </w:pPr>
            <w:r w:rsidRPr="006F18ED">
              <w:t>Trend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C771" w14:textId="77777777" w:rsidR="006F18ED" w:rsidRPr="006F18ED" w:rsidRDefault="006F18ED" w:rsidP="006F18ED">
            <w:pPr>
              <w:pStyle w:val="BodyText"/>
            </w:pPr>
            <w:r w:rsidRPr="006F18ED">
              <w:t>Grade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17F1" w14:textId="77777777" w:rsidR="006F18ED" w:rsidRPr="006F18ED" w:rsidRDefault="006F18ED" w:rsidP="006F18ED">
            <w:pPr>
              <w:pStyle w:val="BodyText"/>
            </w:pPr>
            <w:r w:rsidRPr="006F18ED">
              <w:t>Trend</w:t>
            </w:r>
          </w:p>
        </w:tc>
        <w:tc>
          <w:tcPr>
            <w:tcW w:w="161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1C83" w14:textId="77777777" w:rsidR="006F18ED" w:rsidRPr="006F18ED" w:rsidRDefault="006F18ED" w:rsidP="006F18ED">
            <w:pPr>
              <w:pStyle w:val="BodyText"/>
            </w:pPr>
          </w:p>
        </w:tc>
      </w:tr>
      <w:tr w:rsidR="00321BD6" w:rsidRPr="006F18ED" w14:paraId="76467056" w14:textId="77777777" w:rsidTr="00126CE7">
        <w:trPr>
          <w:trHeight w:val="425"/>
        </w:trPr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6E8D" w14:textId="56D08827" w:rsidR="00321BD6" w:rsidRPr="0036406B" w:rsidRDefault="00321BD6" w:rsidP="00321BD6">
            <w:pPr>
              <w:pStyle w:val="BodyText"/>
              <w:rPr>
                <w:szCs w:val="24"/>
              </w:rPr>
            </w:pPr>
            <w:r w:rsidRPr="0036406B">
              <w:rPr>
                <w:szCs w:val="24"/>
              </w:rPr>
              <w:t>2021</w:t>
            </w:r>
          </w:p>
        </w:tc>
        <w:tc>
          <w:tcPr>
            <w:tcW w:w="159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D56A" w14:textId="543D384C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Good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1436" w14:textId="15D87E3D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Stable</w:t>
            </w:r>
          </w:p>
        </w:tc>
        <w:tc>
          <w:tcPr>
            <w:tcW w:w="157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00C9" w14:textId="09244092" w:rsidR="00321BD6" w:rsidRPr="0036406B" w:rsidRDefault="00126CE7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Very l</w:t>
            </w:r>
            <w:r w:rsidR="002D74CC">
              <w:rPr>
                <w:szCs w:val="24"/>
              </w:rPr>
              <w:t>imited</w:t>
            </w:r>
            <w:r>
              <w:rPr>
                <w:szCs w:val="24"/>
              </w:rPr>
              <w:t xml:space="preserve"> (</w:t>
            </w:r>
            <w:r w:rsidR="004E155F">
              <w:rPr>
                <w:szCs w:val="24"/>
              </w:rPr>
              <w:t>mainly</w:t>
            </w:r>
            <w:r>
              <w:rPr>
                <w:szCs w:val="24"/>
              </w:rPr>
              <w:t xml:space="preserve"> because higher trophic levels not assessed)</w:t>
            </w:r>
            <w:r w:rsidR="00321BD6" w:rsidRPr="0036406B">
              <w:rPr>
                <w:szCs w:val="24"/>
              </w:rPr>
              <w:t xml:space="preserve"> </w:t>
            </w:r>
          </w:p>
        </w:tc>
        <w:tc>
          <w:tcPr>
            <w:tcW w:w="1623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D617" w14:textId="772D66D8" w:rsidR="00321BD6" w:rsidRPr="0036406B" w:rsidRDefault="00126CE7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Very limited (</w:t>
            </w:r>
            <w:r w:rsidR="004E155F">
              <w:rPr>
                <w:szCs w:val="24"/>
              </w:rPr>
              <w:t>mainly</w:t>
            </w:r>
            <w:r>
              <w:rPr>
                <w:szCs w:val="24"/>
              </w:rPr>
              <w:t xml:space="preserve"> because higher trophic levels not assessed)</w:t>
            </w:r>
          </w:p>
        </w:tc>
        <w:tc>
          <w:tcPr>
            <w:tcW w:w="1617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1D99" w14:textId="61B53400" w:rsidR="00321BD6" w:rsidRPr="0036406B" w:rsidRDefault="00B71261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  <w:tr w:rsidR="00321BD6" w:rsidRPr="006F18ED" w14:paraId="0A864A93" w14:textId="77777777" w:rsidTr="00126CE7">
        <w:trPr>
          <w:trHeight w:val="425"/>
        </w:trPr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F73D" w14:textId="4B384EAC" w:rsidR="00321BD6" w:rsidRPr="0036406B" w:rsidRDefault="00321BD6" w:rsidP="00321BD6">
            <w:pPr>
              <w:pStyle w:val="BodyText"/>
              <w:rPr>
                <w:szCs w:val="24"/>
              </w:rPr>
            </w:pPr>
            <w:r w:rsidRPr="0036406B">
              <w:rPr>
                <w:szCs w:val="24"/>
              </w:rPr>
              <w:t>2016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D4DF" w14:textId="01404C46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56A3" w14:textId="4C1FB6E1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8D12" w14:textId="7EACFA93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CDEB" w14:textId="28B7645A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6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9D2A" w14:textId="38F558A7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</w:tbl>
    <w:p w14:paraId="23047903" w14:textId="6360E93E" w:rsidR="00C21E2F" w:rsidRDefault="006F18ED" w:rsidP="006F18ED">
      <w:pPr>
        <w:pStyle w:val="BodyText"/>
      </w:pPr>
      <w:r w:rsidRPr="006F18ED">
        <w:t xml:space="preserve"> </w:t>
      </w:r>
    </w:p>
    <w:p w14:paraId="29A777C6" w14:textId="256704F1" w:rsidR="00C145AE" w:rsidRPr="0012775F" w:rsidRDefault="00C145AE" w:rsidP="00C145AE">
      <w:pPr>
        <w:pStyle w:val="BodyText"/>
        <w:rPr>
          <w:rFonts w:ascii="Times New Roman" w:hAnsi="Times New Roman"/>
          <w:b/>
          <w:bCs/>
          <w:sz w:val="22"/>
        </w:rPr>
      </w:pPr>
      <w:r>
        <w:rPr>
          <w:b/>
          <w:bCs/>
        </w:rPr>
        <w:t xml:space="preserve">Summary text: </w:t>
      </w:r>
      <w:r w:rsidR="009F5A28" w:rsidRPr="0012775F">
        <w:rPr>
          <w:rFonts w:ascii="Times New Roman" w:hAnsi="Times New Roman"/>
          <w:sz w:val="22"/>
        </w:rPr>
        <w:t xml:space="preserve">We analysed </w:t>
      </w:r>
      <w:r w:rsidR="00B71261">
        <w:rPr>
          <w:rFonts w:ascii="Times New Roman" w:hAnsi="Times New Roman"/>
          <w:sz w:val="22"/>
        </w:rPr>
        <w:t>a limited representation (phytoplankton</w:t>
      </w:r>
      <w:r w:rsidR="003572C6">
        <w:rPr>
          <w:rFonts w:ascii="Times New Roman" w:hAnsi="Times New Roman"/>
          <w:sz w:val="22"/>
        </w:rPr>
        <w:t xml:space="preserve"> and </w:t>
      </w:r>
      <w:r w:rsidR="00B71261">
        <w:rPr>
          <w:rFonts w:ascii="Times New Roman" w:hAnsi="Times New Roman"/>
          <w:sz w:val="22"/>
        </w:rPr>
        <w:t>zooplank</w:t>
      </w:r>
      <w:r w:rsidR="003572C6">
        <w:rPr>
          <w:rFonts w:ascii="Times New Roman" w:hAnsi="Times New Roman"/>
          <w:sz w:val="22"/>
        </w:rPr>
        <w:t>t</w:t>
      </w:r>
      <w:r w:rsidR="00B71261">
        <w:rPr>
          <w:rFonts w:ascii="Times New Roman" w:hAnsi="Times New Roman"/>
          <w:sz w:val="22"/>
        </w:rPr>
        <w:t xml:space="preserve">on) of the </w:t>
      </w:r>
      <w:r w:rsidR="003572C6">
        <w:rPr>
          <w:rFonts w:ascii="Times New Roman" w:hAnsi="Times New Roman"/>
          <w:sz w:val="22"/>
        </w:rPr>
        <w:t>epipelagic</w:t>
      </w:r>
      <w:r w:rsidR="00B71261">
        <w:rPr>
          <w:rFonts w:ascii="Times New Roman" w:hAnsi="Times New Roman"/>
          <w:sz w:val="22"/>
        </w:rPr>
        <w:t xml:space="preserve"> community based on IMOS data. There was no consistent trend among locations and trophic levels.</w:t>
      </w:r>
    </w:p>
    <w:p w14:paraId="45AB0859" w14:textId="77777777" w:rsidR="008A4327" w:rsidRDefault="008A4327" w:rsidP="00C145AE">
      <w:pPr>
        <w:pStyle w:val="BodyText"/>
        <w:rPr>
          <w:rFonts w:ascii="Times New Roman" w:hAnsi="Times New Roman"/>
          <w:b/>
          <w:bCs/>
          <w:iCs/>
          <w:sz w:val="22"/>
        </w:rPr>
      </w:pPr>
    </w:p>
    <w:p w14:paraId="18AAA26D" w14:textId="72C333E7" w:rsidR="00C145AE" w:rsidRPr="0012775F" w:rsidRDefault="00C145AE" w:rsidP="00C145AE">
      <w:pPr>
        <w:pStyle w:val="BodyText"/>
        <w:rPr>
          <w:rFonts w:ascii="Times New Roman" w:hAnsi="Times New Roman"/>
          <w:b/>
          <w:bCs/>
          <w:i/>
          <w:sz w:val="22"/>
        </w:rPr>
      </w:pPr>
      <w:r w:rsidRPr="0012775F">
        <w:rPr>
          <w:rFonts w:ascii="Times New Roman" w:hAnsi="Times New Roman"/>
          <w:b/>
          <w:bCs/>
          <w:iCs/>
          <w:sz w:val="22"/>
        </w:rPr>
        <w:t>State and trend of bioregion relative to the national assessment:</w:t>
      </w:r>
    </w:p>
    <w:p w14:paraId="56BB21F4" w14:textId="2A618B3C" w:rsidR="00016D80" w:rsidRDefault="00126CE7" w:rsidP="00C145AE">
      <w:pPr>
        <w:pStyle w:val="BodyText"/>
        <w:rPr>
          <w:rFonts w:ascii="Times New Roman" w:hAnsi="Times New Roman"/>
          <w:iCs/>
          <w:sz w:val="22"/>
        </w:rPr>
      </w:pPr>
      <w:r>
        <w:rPr>
          <w:rFonts w:ascii="Times New Roman" w:hAnsi="Times New Roman"/>
          <w:iCs/>
          <w:sz w:val="22"/>
        </w:rPr>
        <w:t xml:space="preserve">Note we have provided assessments for Chlorophyll </w:t>
      </w:r>
      <w:r w:rsidRPr="00126CE7">
        <w:rPr>
          <w:rFonts w:ascii="Times New Roman" w:hAnsi="Times New Roman"/>
          <w:i/>
          <w:sz w:val="22"/>
        </w:rPr>
        <w:t>a</w:t>
      </w:r>
      <w:r>
        <w:rPr>
          <w:rFonts w:ascii="Times New Roman" w:hAnsi="Times New Roman"/>
          <w:iCs/>
          <w:sz w:val="22"/>
        </w:rPr>
        <w:t xml:space="preserve"> and Zooplankton biomass</w:t>
      </w:r>
      <w:r w:rsidR="001F70A8">
        <w:rPr>
          <w:rFonts w:ascii="Times New Roman" w:hAnsi="Times New Roman"/>
          <w:iCs/>
          <w:sz w:val="22"/>
        </w:rPr>
        <w:t xml:space="preserve">, but have no data for </w:t>
      </w:r>
      <w:r w:rsidR="003572C6">
        <w:rPr>
          <w:rFonts w:ascii="Times New Roman" w:hAnsi="Times New Roman"/>
          <w:iCs/>
          <w:sz w:val="22"/>
        </w:rPr>
        <w:t>higher trophic levels in the epipelagic</w:t>
      </w:r>
      <w:r w:rsidR="001F70A8">
        <w:rPr>
          <w:rFonts w:ascii="Times New Roman" w:hAnsi="Times New Roman"/>
          <w:iCs/>
          <w:sz w:val="22"/>
        </w:rPr>
        <w:t xml:space="preserve"> community.</w:t>
      </w:r>
    </w:p>
    <w:p w14:paraId="2EA54897" w14:textId="77777777" w:rsidR="00126CE7" w:rsidRPr="00126CE7" w:rsidRDefault="00126CE7" w:rsidP="00C145AE">
      <w:pPr>
        <w:pStyle w:val="BodyText"/>
        <w:rPr>
          <w:rFonts w:ascii="Times New Roman" w:hAnsi="Times New Roman"/>
          <w:iCs/>
          <w:sz w:val="22"/>
        </w:rPr>
      </w:pPr>
    </w:p>
    <w:p w14:paraId="557E3183" w14:textId="77777777" w:rsidR="00126CE7" w:rsidRDefault="00C145AE" w:rsidP="00B71261">
      <w:pPr>
        <w:pStyle w:val="BodyText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i/>
          <w:sz w:val="22"/>
        </w:rPr>
        <w:t>North:</w:t>
      </w:r>
      <w:r w:rsidRPr="0012775F">
        <w:rPr>
          <w:rFonts w:ascii="Times New Roman" w:hAnsi="Times New Roman"/>
          <w:i/>
          <w:sz w:val="22"/>
        </w:rPr>
        <w:tab/>
      </w:r>
      <w:r w:rsidR="00126CE7">
        <w:rPr>
          <w:rFonts w:ascii="Times New Roman" w:hAnsi="Times New Roman"/>
          <w:iCs/>
          <w:sz w:val="22"/>
        </w:rPr>
        <w:t xml:space="preserve">Good (no change) in </w:t>
      </w:r>
      <w:r w:rsidR="00126CE7">
        <w:rPr>
          <w:rFonts w:ascii="Times New Roman" w:hAnsi="Times New Roman"/>
          <w:sz w:val="22"/>
        </w:rPr>
        <w:t xml:space="preserve">Chlorophyll </w:t>
      </w:r>
      <w:r w:rsidR="00126CE7" w:rsidRPr="00D96305">
        <w:rPr>
          <w:rFonts w:ascii="Times New Roman" w:hAnsi="Times New Roman"/>
          <w:i/>
          <w:iCs/>
          <w:sz w:val="22"/>
        </w:rPr>
        <w:t>a</w:t>
      </w:r>
      <w:r w:rsidR="00126CE7" w:rsidRPr="00BF3CED">
        <w:rPr>
          <w:rFonts w:ascii="Times New Roman" w:hAnsi="Times New Roman"/>
          <w:sz w:val="22"/>
        </w:rPr>
        <w:t xml:space="preserve"> </w:t>
      </w:r>
      <w:r w:rsidR="00126CE7">
        <w:rPr>
          <w:rFonts w:ascii="Times New Roman" w:hAnsi="Times New Roman"/>
          <w:sz w:val="22"/>
        </w:rPr>
        <w:t xml:space="preserve">(Confidence = Adequate) </w:t>
      </w:r>
    </w:p>
    <w:p w14:paraId="79A0C470" w14:textId="16F192DB" w:rsidR="00126CE7" w:rsidRPr="00126CE7" w:rsidRDefault="00C145AE" w:rsidP="00B71261">
      <w:pPr>
        <w:pStyle w:val="BodyText"/>
        <w:rPr>
          <w:rFonts w:ascii="Times New Roman" w:hAnsi="Times New Roman"/>
          <w:iCs/>
          <w:sz w:val="22"/>
        </w:rPr>
      </w:pPr>
      <w:r w:rsidRPr="0012775F">
        <w:rPr>
          <w:rFonts w:ascii="Times New Roman" w:hAnsi="Times New Roman"/>
          <w:i/>
          <w:sz w:val="22"/>
        </w:rPr>
        <w:t>North-east</w:t>
      </w:r>
      <w:r w:rsidR="00126CE7">
        <w:rPr>
          <w:rFonts w:ascii="Times New Roman" w:hAnsi="Times New Roman"/>
          <w:i/>
          <w:sz w:val="22"/>
        </w:rPr>
        <w:t xml:space="preserve"> (Coral Sea)</w:t>
      </w:r>
      <w:r w:rsidRPr="0012775F">
        <w:rPr>
          <w:rFonts w:ascii="Times New Roman" w:hAnsi="Times New Roman"/>
          <w:i/>
          <w:sz w:val="22"/>
        </w:rPr>
        <w:t>:</w:t>
      </w:r>
      <w:r w:rsidR="004C5296" w:rsidRPr="004C5296">
        <w:rPr>
          <w:rFonts w:ascii="Times New Roman" w:hAnsi="Times New Roman"/>
          <w:iCs/>
          <w:sz w:val="22"/>
        </w:rPr>
        <w:t xml:space="preserve"> </w:t>
      </w:r>
      <w:r w:rsidR="00126CE7">
        <w:rPr>
          <w:rFonts w:ascii="Times New Roman" w:hAnsi="Times New Roman"/>
          <w:iCs/>
          <w:sz w:val="22"/>
        </w:rPr>
        <w:t xml:space="preserve">Good (no change) in </w:t>
      </w:r>
      <w:r w:rsidR="00126CE7">
        <w:rPr>
          <w:rFonts w:ascii="Times New Roman" w:hAnsi="Times New Roman"/>
          <w:sz w:val="22"/>
        </w:rPr>
        <w:t xml:space="preserve">Chlorophyll </w:t>
      </w:r>
      <w:r w:rsidR="00126CE7" w:rsidRPr="00D96305">
        <w:rPr>
          <w:rFonts w:ascii="Times New Roman" w:hAnsi="Times New Roman"/>
          <w:i/>
          <w:iCs/>
          <w:sz w:val="22"/>
        </w:rPr>
        <w:t>a</w:t>
      </w:r>
      <w:r w:rsidR="00126CE7" w:rsidRPr="00BF3CED">
        <w:rPr>
          <w:rFonts w:ascii="Times New Roman" w:hAnsi="Times New Roman"/>
          <w:sz w:val="22"/>
        </w:rPr>
        <w:t xml:space="preserve"> </w:t>
      </w:r>
      <w:r w:rsidR="00126CE7">
        <w:rPr>
          <w:rFonts w:ascii="Times New Roman" w:hAnsi="Times New Roman"/>
          <w:sz w:val="22"/>
        </w:rPr>
        <w:t xml:space="preserve">(Confidence = Adequate) and </w:t>
      </w:r>
      <w:r w:rsidR="00126CE7">
        <w:rPr>
          <w:rFonts w:ascii="Times New Roman" w:hAnsi="Times New Roman"/>
          <w:iCs/>
          <w:sz w:val="22"/>
        </w:rPr>
        <w:t xml:space="preserve">Improving (increasing) for </w:t>
      </w:r>
      <w:r w:rsidR="00126CE7">
        <w:rPr>
          <w:rFonts w:ascii="Times New Roman" w:hAnsi="Times New Roman"/>
          <w:sz w:val="22"/>
        </w:rPr>
        <w:t>Zooplankton biomass</w:t>
      </w:r>
      <w:r w:rsidR="00126CE7">
        <w:rPr>
          <w:rFonts w:ascii="Times New Roman" w:hAnsi="Times New Roman"/>
          <w:iCs/>
          <w:sz w:val="22"/>
        </w:rPr>
        <w:t xml:space="preserve"> (</w:t>
      </w:r>
      <w:r w:rsidR="00126CE7">
        <w:rPr>
          <w:rFonts w:ascii="Times New Roman" w:hAnsi="Times New Roman"/>
          <w:sz w:val="22"/>
        </w:rPr>
        <w:t xml:space="preserve">Confidence = </w:t>
      </w:r>
      <w:r w:rsidR="00126CE7">
        <w:rPr>
          <w:rFonts w:ascii="Times New Roman" w:hAnsi="Times New Roman"/>
          <w:iCs/>
          <w:sz w:val="22"/>
        </w:rPr>
        <w:t>Limited)</w:t>
      </w:r>
    </w:p>
    <w:p w14:paraId="32F362D7" w14:textId="24B8A96B" w:rsidR="00126CE7" w:rsidRPr="00126CE7" w:rsidRDefault="004C5296" w:rsidP="00B71261">
      <w:pPr>
        <w:pStyle w:val="BodyText"/>
        <w:rPr>
          <w:rFonts w:ascii="Times New Roman" w:hAnsi="Times New Roman"/>
          <w:iCs/>
          <w:sz w:val="22"/>
        </w:rPr>
      </w:pPr>
      <w:r>
        <w:rPr>
          <w:rFonts w:ascii="Times New Roman" w:hAnsi="Times New Roman"/>
          <w:i/>
          <w:sz w:val="22"/>
        </w:rPr>
        <w:t xml:space="preserve">Temperate-east: </w:t>
      </w:r>
      <w:r w:rsidR="00126CE7">
        <w:rPr>
          <w:rFonts w:ascii="Times New Roman" w:hAnsi="Times New Roman"/>
          <w:iCs/>
          <w:sz w:val="22"/>
        </w:rPr>
        <w:t xml:space="preserve">Good (no change) in </w:t>
      </w:r>
      <w:r w:rsidR="00126CE7">
        <w:rPr>
          <w:rFonts w:ascii="Times New Roman" w:hAnsi="Times New Roman"/>
          <w:sz w:val="22"/>
        </w:rPr>
        <w:t xml:space="preserve">Chlorophyll </w:t>
      </w:r>
      <w:r w:rsidR="00126CE7" w:rsidRPr="00D96305">
        <w:rPr>
          <w:rFonts w:ascii="Times New Roman" w:hAnsi="Times New Roman"/>
          <w:i/>
          <w:iCs/>
          <w:sz w:val="22"/>
        </w:rPr>
        <w:t>a</w:t>
      </w:r>
      <w:r w:rsidR="00126CE7" w:rsidRPr="00BF3CED">
        <w:rPr>
          <w:rFonts w:ascii="Times New Roman" w:hAnsi="Times New Roman"/>
          <w:sz w:val="22"/>
        </w:rPr>
        <w:t xml:space="preserve"> </w:t>
      </w:r>
      <w:r w:rsidR="00126CE7">
        <w:rPr>
          <w:rFonts w:ascii="Times New Roman" w:hAnsi="Times New Roman"/>
          <w:sz w:val="22"/>
        </w:rPr>
        <w:t xml:space="preserve">(Confidence = Adequate) and Declining (decreasing) for Zooplankton biomass </w:t>
      </w:r>
      <w:r w:rsidR="00126CE7">
        <w:rPr>
          <w:rFonts w:ascii="Times New Roman" w:hAnsi="Times New Roman"/>
          <w:iCs/>
          <w:sz w:val="22"/>
        </w:rPr>
        <w:t>(</w:t>
      </w:r>
      <w:r w:rsidR="00126CE7">
        <w:rPr>
          <w:rFonts w:ascii="Times New Roman" w:hAnsi="Times New Roman"/>
          <w:sz w:val="22"/>
        </w:rPr>
        <w:t xml:space="preserve">Confidence = </w:t>
      </w:r>
      <w:r w:rsidR="00126CE7">
        <w:rPr>
          <w:rFonts w:ascii="Times New Roman" w:hAnsi="Times New Roman"/>
          <w:iCs/>
          <w:sz w:val="22"/>
        </w:rPr>
        <w:t>Limited)</w:t>
      </w:r>
    </w:p>
    <w:p w14:paraId="44186D2C" w14:textId="1FE1C29A" w:rsidR="00B71261" w:rsidRPr="0012775F" w:rsidRDefault="00C145AE" w:rsidP="00B71261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South-east:</w:t>
      </w:r>
      <w:r w:rsidR="004C5296" w:rsidRPr="004C5296">
        <w:rPr>
          <w:rFonts w:ascii="Times New Roman" w:hAnsi="Times New Roman"/>
          <w:iCs/>
          <w:sz w:val="22"/>
        </w:rPr>
        <w:t xml:space="preserve"> </w:t>
      </w:r>
      <w:r w:rsidR="00126CE7">
        <w:rPr>
          <w:rFonts w:ascii="Times New Roman" w:hAnsi="Times New Roman"/>
          <w:iCs/>
          <w:sz w:val="22"/>
        </w:rPr>
        <w:t xml:space="preserve">Improving (increasing) for </w:t>
      </w:r>
      <w:r w:rsidR="00126CE7">
        <w:rPr>
          <w:rFonts w:ascii="Times New Roman" w:hAnsi="Times New Roman"/>
          <w:sz w:val="22"/>
        </w:rPr>
        <w:t xml:space="preserve">Chlorophyll </w:t>
      </w:r>
      <w:r w:rsidR="00126CE7" w:rsidRPr="00D96305">
        <w:rPr>
          <w:rFonts w:ascii="Times New Roman" w:hAnsi="Times New Roman"/>
          <w:i/>
          <w:iCs/>
          <w:sz w:val="22"/>
        </w:rPr>
        <w:t>a</w:t>
      </w:r>
      <w:r w:rsidR="00126CE7" w:rsidRPr="00BF3CED">
        <w:rPr>
          <w:rFonts w:ascii="Times New Roman" w:hAnsi="Times New Roman"/>
          <w:sz w:val="22"/>
        </w:rPr>
        <w:t xml:space="preserve"> </w:t>
      </w:r>
      <w:r w:rsidR="00126CE7">
        <w:rPr>
          <w:rFonts w:ascii="Times New Roman" w:hAnsi="Times New Roman"/>
          <w:sz w:val="22"/>
        </w:rPr>
        <w:t>(Confidence = Adequate) and Zooplankton biomass</w:t>
      </w:r>
      <w:r w:rsidR="00B71261">
        <w:rPr>
          <w:rFonts w:ascii="Times New Roman" w:hAnsi="Times New Roman"/>
          <w:iCs/>
          <w:sz w:val="22"/>
        </w:rPr>
        <w:t xml:space="preserve"> </w:t>
      </w:r>
      <w:r w:rsidR="00126CE7">
        <w:rPr>
          <w:rFonts w:ascii="Times New Roman" w:hAnsi="Times New Roman"/>
          <w:iCs/>
          <w:sz w:val="22"/>
        </w:rPr>
        <w:t>(</w:t>
      </w:r>
      <w:r w:rsidR="00126CE7">
        <w:rPr>
          <w:rFonts w:ascii="Times New Roman" w:hAnsi="Times New Roman"/>
          <w:sz w:val="22"/>
        </w:rPr>
        <w:t xml:space="preserve">Confidence = </w:t>
      </w:r>
      <w:r w:rsidR="00126CE7">
        <w:rPr>
          <w:rFonts w:ascii="Times New Roman" w:hAnsi="Times New Roman"/>
          <w:iCs/>
          <w:sz w:val="22"/>
        </w:rPr>
        <w:t>Limited)</w:t>
      </w:r>
    </w:p>
    <w:p w14:paraId="58A90E42" w14:textId="0783E5B5" w:rsidR="00126CE7" w:rsidRPr="0012775F" w:rsidRDefault="00C145AE" w:rsidP="00126CE7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South-west:</w:t>
      </w:r>
      <w:r w:rsidR="004C5296" w:rsidRPr="004C5296">
        <w:rPr>
          <w:rFonts w:ascii="Times New Roman" w:hAnsi="Times New Roman"/>
          <w:iCs/>
          <w:sz w:val="22"/>
        </w:rPr>
        <w:t xml:space="preserve"> </w:t>
      </w:r>
      <w:r w:rsidR="00126CE7">
        <w:rPr>
          <w:rFonts w:ascii="Times New Roman" w:hAnsi="Times New Roman"/>
          <w:iCs/>
          <w:sz w:val="22"/>
        </w:rPr>
        <w:t xml:space="preserve">Improving (increasing) for </w:t>
      </w:r>
      <w:r w:rsidR="00126CE7">
        <w:rPr>
          <w:rFonts w:ascii="Times New Roman" w:hAnsi="Times New Roman"/>
          <w:sz w:val="22"/>
        </w:rPr>
        <w:t xml:space="preserve">Chlorophyll </w:t>
      </w:r>
      <w:r w:rsidR="00126CE7" w:rsidRPr="00D96305">
        <w:rPr>
          <w:rFonts w:ascii="Times New Roman" w:hAnsi="Times New Roman"/>
          <w:i/>
          <w:iCs/>
          <w:sz w:val="22"/>
        </w:rPr>
        <w:t>a</w:t>
      </w:r>
      <w:r w:rsidR="00126CE7" w:rsidRPr="00BF3CED">
        <w:rPr>
          <w:rFonts w:ascii="Times New Roman" w:hAnsi="Times New Roman"/>
          <w:sz w:val="22"/>
        </w:rPr>
        <w:t xml:space="preserve"> </w:t>
      </w:r>
      <w:r w:rsidR="00126CE7">
        <w:rPr>
          <w:rFonts w:ascii="Times New Roman" w:hAnsi="Times New Roman"/>
          <w:sz w:val="22"/>
        </w:rPr>
        <w:t>(Confidence = Adequate) and Zooplankton biomass</w:t>
      </w:r>
      <w:r w:rsidR="00126CE7">
        <w:rPr>
          <w:rFonts w:ascii="Times New Roman" w:hAnsi="Times New Roman"/>
          <w:iCs/>
          <w:sz w:val="22"/>
        </w:rPr>
        <w:t xml:space="preserve"> (</w:t>
      </w:r>
      <w:r w:rsidR="00126CE7">
        <w:rPr>
          <w:rFonts w:ascii="Times New Roman" w:hAnsi="Times New Roman"/>
          <w:sz w:val="22"/>
        </w:rPr>
        <w:t xml:space="preserve">Confidence = </w:t>
      </w:r>
      <w:r w:rsidR="00126CE7">
        <w:rPr>
          <w:rFonts w:ascii="Times New Roman" w:hAnsi="Times New Roman"/>
          <w:iCs/>
          <w:sz w:val="22"/>
        </w:rPr>
        <w:t>Limited)</w:t>
      </w:r>
    </w:p>
    <w:p w14:paraId="73D44734" w14:textId="77777777" w:rsidR="00126CE7" w:rsidRDefault="00C145AE" w:rsidP="00126CE7">
      <w:pPr>
        <w:pStyle w:val="BodyText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i/>
          <w:sz w:val="22"/>
        </w:rPr>
        <w:t>North-west:</w:t>
      </w:r>
      <w:r w:rsidR="004C5296">
        <w:rPr>
          <w:rFonts w:ascii="Times New Roman" w:hAnsi="Times New Roman"/>
          <w:i/>
          <w:sz w:val="22"/>
        </w:rPr>
        <w:t xml:space="preserve"> </w:t>
      </w:r>
      <w:r w:rsidR="00126CE7">
        <w:rPr>
          <w:rFonts w:ascii="Times New Roman" w:hAnsi="Times New Roman"/>
          <w:iCs/>
          <w:sz w:val="22"/>
        </w:rPr>
        <w:t xml:space="preserve">Good (no change) in </w:t>
      </w:r>
      <w:r w:rsidR="00126CE7">
        <w:rPr>
          <w:rFonts w:ascii="Times New Roman" w:hAnsi="Times New Roman"/>
          <w:sz w:val="22"/>
        </w:rPr>
        <w:t xml:space="preserve">Chlorophyll </w:t>
      </w:r>
      <w:r w:rsidR="00126CE7" w:rsidRPr="00D96305">
        <w:rPr>
          <w:rFonts w:ascii="Times New Roman" w:hAnsi="Times New Roman"/>
          <w:i/>
          <w:iCs/>
          <w:sz w:val="22"/>
        </w:rPr>
        <w:t>a</w:t>
      </w:r>
      <w:r w:rsidR="00126CE7" w:rsidRPr="00BF3CED">
        <w:rPr>
          <w:rFonts w:ascii="Times New Roman" w:hAnsi="Times New Roman"/>
          <w:sz w:val="22"/>
        </w:rPr>
        <w:t xml:space="preserve"> </w:t>
      </w:r>
      <w:r w:rsidR="00126CE7">
        <w:rPr>
          <w:rFonts w:ascii="Times New Roman" w:hAnsi="Times New Roman"/>
          <w:sz w:val="22"/>
        </w:rPr>
        <w:t xml:space="preserve">(Confidence = Adequate) </w:t>
      </w:r>
    </w:p>
    <w:p w14:paraId="17E0E46A" w14:textId="31BC8263" w:rsidR="00C145AE" w:rsidRPr="0012775F" w:rsidRDefault="00C145AE" w:rsidP="006F18ED">
      <w:pPr>
        <w:pStyle w:val="BodyText"/>
        <w:rPr>
          <w:rFonts w:ascii="Times New Roman" w:hAnsi="Times New Roman"/>
          <w:sz w:val="22"/>
        </w:rPr>
      </w:pPr>
    </w:p>
    <w:p w14:paraId="37F27AD1" w14:textId="77777777" w:rsidR="00C145AE" w:rsidRPr="0012775F" w:rsidRDefault="00C145AE" w:rsidP="00C145AE">
      <w:pPr>
        <w:pStyle w:val="BodyText"/>
        <w:rPr>
          <w:rFonts w:ascii="Times New Roman" w:hAnsi="Times New Roman"/>
          <w:b/>
          <w:bCs/>
          <w:sz w:val="22"/>
        </w:rPr>
      </w:pPr>
      <w:r w:rsidRPr="0012775F">
        <w:rPr>
          <w:rFonts w:ascii="Times New Roman" w:hAnsi="Times New Roman"/>
          <w:b/>
          <w:bCs/>
          <w:sz w:val="22"/>
        </w:rPr>
        <w:t>References</w:t>
      </w:r>
    </w:p>
    <w:p w14:paraId="19096C26" w14:textId="5E7886B9" w:rsidR="00382EF1" w:rsidRPr="00382EF1" w:rsidRDefault="00382EF1" w:rsidP="00382EF1">
      <w:pPr>
        <w:pStyle w:val="RefStyle"/>
        <w:spacing w:line="360" w:lineRule="auto"/>
        <w:rPr>
          <w:bCs/>
          <w:color w:val="0E0E0E"/>
        </w:rPr>
      </w:pPr>
      <w:r>
        <w:t xml:space="preserve">Burgess, M.G., McDermott, G.R., </w:t>
      </w:r>
      <w:proofErr w:type="spellStart"/>
      <w:r>
        <w:t>Owashi</w:t>
      </w:r>
      <w:proofErr w:type="spellEnd"/>
      <w:r>
        <w:t xml:space="preserve">, B., Reeves, L.E.P., </w:t>
      </w:r>
      <w:proofErr w:type="spellStart"/>
      <w:r>
        <w:t>Clavelle</w:t>
      </w:r>
      <w:proofErr w:type="spellEnd"/>
      <w:r>
        <w:t xml:space="preserve">, T., </w:t>
      </w:r>
      <w:proofErr w:type="spellStart"/>
      <w:r>
        <w:t>Ovando</w:t>
      </w:r>
      <w:proofErr w:type="spellEnd"/>
      <w:r>
        <w:t>, D., Wallace, B.P., Lewison, R.L., Gaines, S.D., Costello, C., 2018. Protecting marine mammals, turtles, and birds by rebuilding global fisheries. Science 359, 1255–1258.</w:t>
      </w:r>
      <w:r w:rsidRPr="00382EF1">
        <w:rPr>
          <w:bCs/>
          <w:color w:val="0E0E0E"/>
        </w:rPr>
        <w:t xml:space="preserve"> </w:t>
      </w:r>
    </w:p>
    <w:p w14:paraId="7E71B823" w14:textId="77777777" w:rsidR="00D40112" w:rsidRDefault="00C145AE" w:rsidP="00D40112">
      <w:pPr>
        <w:pStyle w:val="RefStyle"/>
        <w:spacing w:line="360" w:lineRule="auto"/>
      </w:pPr>
      <w:proofErr w:type="spellStart"/>
      <w:r w:rsidRPr="0012775F">
        <w:lastRenderedPageBreak/>
        <w:t>Cury</w:t>
      </w:r>
      <w:proofErr w:type="spellEnd"/>
      <w:r w:rsidRPr="0012775F">
        <w:t xml:space="preserve">, P., </w:t>
      </w:r>
      <w:proofErr w:type="spellStart"/>
      <w:r w:rsidRPr="0012775F">
        <w:t>Bakun</w:t>
      </w:r>
      <w:proofErr w:type="spellEnd"/>
      <w:r w:rsidRPr="0012775F">
        <w:t xml:space="preserve">, A., Crawford, R.J.M., </w:t>
      </w:r>
      <w:proofErr w:type="spellStart"/>
      <w:r w:rsidRPr="0012775F">
        <w:t>Jarre</w:t>
      </w:r>
      <w:proofErr w:type="spellEnd"/>
      <w:r w:rsidRPr="0012775F">
        <w:t xml:space="preserve">, A., </w:t>
      </w:r>
      <w:proofErr w:type="spellStart"/>
      <w:r w:rsidRPr="0012775F">
        <w:t>Quiñones</w:t>
      </w:r>
      <w:proofErr w:type="spellEnd"/>
      <w:r w:rsidRPr="0012775F">
        <w:t xml:space="preserve">, R.A., Shannon, L.J., Verheye, H.M., 2000. Small </w:t>
      </w:r>
      <w:proofErr w:type="spellStart"/>
      <w:r w:rsidRPr="0012775F">
        <w:t>pelagics</w:t>
      </w:r>
      <w:proofErr w:type="spellEnd"/>
      <w:r w:rsidRPr="0012775F">
        <w:t xml:space="preserve"> in upwelling systems: patterns of interaction and structural changes in “wasp-waist” ecosystems. </w:t>
      </w:r>
      <w:r w:rsidRPr="0012775F">
        <w:rPr>
          <w:i/>
          <w:iCs/>
        </w:rPr>
        <w:t>ICES J Mar Sci</w:t>
      </w:r>
      <w:r w:rsidRPr="0012775F">
        <w:t xml:space="preserve"> 57, 603–618.</w:t>
      </w:r>
    </w:p>
    <w:p w14:paraId="27CDE193" w14:textId="35AA9A11" w:rsidR="00D15FFF" w:rsidRDefault="00C145AE" w:rsidP="00D15FFF">
      <w:pPr>
        <w:pStyle w:val="RefStyle"/>
        <w:spacing w:line="360" w:lineRule="auto"/>
      </w:pPr>
      <w:proofErr w:type="spellStart"/>
      <w:r w:rsidRPr="0012775F">
        <w:t>Hoegh</w:t>
      </w:r>
      <w:proofErr w:type="spellEnd"/>
      <w:r w:rsidRPr="0012775F">
        <w:t xml:space="preserve">-Guldberg O, Cai R, </w:t>
      </w:r>
      <w:proofErr w:type="spellStart"/>
      <w:r w:rsidRPr="0012775F">
        <w:t>Poloczanska</w:t>
      </w:r>
      <w:proofErr w:type="spellEnd"/>
      <w:r w:rsidRPr="0012775F">
        <w:t xml:space="preserve"> ES, Brewer PG, </w:t>
      </w:r>
      <w:proofErr w:type="spellStart"/>
      <w:r w:rsidRPr="0012775F">
        <w:t>Sundby</w:t>
      </w:r>
      <w:proofErr w:type="spellEnd"/>
      <w:r w:rsidRPr="0012775F">
        <w:t xml:space="preserve"> S, </w:t>
      </w:r>
      <w:proofErr w:type="spellStart"/>
      <w:r w:rsidRPr="0012775F">
        <w:t>Hilmi</w:t>
      </w:r>
      <w:proofErr w:type="spellEnd"/>
      <w:r w:rsidRPr="0012775F">
        <w:t xml:space="preserve"> K, Fabry VJ, Jung S, and 21 Contributing authors including </w:t>
      </w:r>
      <w:r w:rsidRPr="0012775F">
        <w:rPr>
          <w:bCs/>
        </w:rPr>
        <w:t>Richardson AJ</w:t>
      </w:r>
      <w:r w:rsidRPr="0012775F">
        <w:t xml:space="preserve"> (2014) Chapter 30: The Ocean. In: </w:t>
      </w:r>
      <w:r w:rsidRPr="0012775F">
        <w:rPr>
          <w:i/>
        </w:rPr>
        <w:t>Climate Change 2014: Impacts, Adaptation, and Vulnerability. Part B: Regional Aspects.</w:t>
      </w:r>
      <w:r w:rsidRPr="0012775F">
        <w:t xml:space="preserve"> </w:t>
      </w:r>
      <w:r w:rsidRPr="0012775F">
        <w:rPr>
          <w:i/>
        </w:rPr>
        <w:t>Contribution of Working Group II to the Fifth Assessment Report of the Intergovernmental Panel on Climate Change</w:t>
      </w:r>
      <w:r w:rsidRPr="0012775F">
        <w:t xml:space="preserve"> [Barros VR, Field CB, Dokken DJ, </w:t>
      </w:r>
      <w:proofErr w:type="spellStart"/>
      <w:r w:rsidRPr="0012775F">
        <w:t>Mastrandrea</w:t>
      </w:r>
      <w:proofErr w:type="spellEnd"/>
      <w:r w:rsidRPr="0012775F">
        <w:t xml:space="preserve"> MD, Mach KJ, </w:t>
      </w:r>
      <w:proofErr w:type="spellStart"/>
      <w:r w:rsidRPr="0012775F">
        <w:t>Bilir</w:t>
      </w:r>
      <w:proofErr w:type="spellEnd"/>
      <w:r w:rsidRPr="0012775F">
        <w:t xml:space="preserve"> TE, Chatterjee M, </w:t>
      </w:r>
      <w:proofErr w:type="spellStart"/>
      <w:r w:rsidRPr="0012775F">
        <w:t>Ebi</w:t>
      </w:r>
      <w:proofErr w:type="spellEnd"/>
      <w:r w:rsidRPr="0012775F">
        <w:t xml:space="preserve"> KL, Estrada YO, Genova RC, </w:t>
      </w:r>
      <w:proofErr w:type="spellStart"/>
      <w:r w:rsidRPr="0012775F">
        <w:t>Girma</w:t>
      </w:r>
      <w:proofErr w:type="spellEnd"/>
      <w:r w:rsidRPr="0012775F">
        <w:t xml:space="preserve"> B, Kissel ES, Levy AN, MacCracken S, </w:t>
      </w:r>
      <w:proofErr w:type="spellStart"/>
      <w:r w:rsidRPr="0012775F">
        <w:t>Mastrandrea</w:t>
      </w:r>
      <w:proofErr w:type="spellEnd"/>
      <w:r w:rsidRPr="0012775F">
        <w:t xml:space="preserve"> PR, White LL (Eds)]. Cambridge University Press, Cambridge, United Kingdom and New York, NY, USA, pp. 1655-1731.</w:t>
      </w:r>
    </w:p>
    <w:p w14:paraId="1371B65E" w14:textId="77777777" w:rsidR="00C145AE" w:rsidRPr="0012775F" w:rsidRDefault="00C145AE" w:rsidP="00C145AE">
      <w:pPr>
        <w:pStyle w:val="RefStyle"/>
        <w:spacing w:line="360" w:lineRule="auto"/>
      </w:pPr>
      <w:proofErr w:type="spellStart"/>
      <w:r w:rsidRPr="0012775F">
        <w:t>Poloczanska</w:t>
      </w:r>
      <w:proofErr w:type="spellEnd"/>
      <w:r w:rsidRPr="0012775F">
        <w:t xml:space="preserve"> ES, Brown CJ, </w:t>
      </w:r>
      <w:proofErr w:type="spellStart"/>
      <w:r w:rsidRPr="0012775F">
        <w:t>Sydeman</w:t>
      </w:r>
      <w:proofErr w:type="spellEnd"/>
      <w:r w:rsidRPr="0012775F">
        <w:t xml:space="preserve"> WJ, </w:t>
      </w:r>
      <w:proofErr w:type="spellStart"/>
      <w:r w:rsidRPr="0012775F">
        <w:t>Kiessling</w:t>
      </w:r>
      <w:proofErr w:type="spellEnd"/>
      <w:r w:rsidRPr="0012775F">
        <w:t xml:space="preserve"> W, Moore PJ, Brander K, Bruno JF, Buckley L, Burrows MT, Duarte CM, Halpern BS, Holding J, Kappel CV, O’Connor MI, </w:t>
      </w:r>
      <w:proofErr w:type="spellStart"/>
      <w:r w:rsidRPr="0012775F">
        <w:t>Pandolfi</w:t>
      </w:r>
      <w:proofErr w:type="spellEnd"/>
      <w:r w:rsidRPr="0012775F">
        <w:t xml:space="preserve"> JM, Parmesan C, Schoeman DS, Schwing F, Thompson SA, </w:t>
      </w:r>
      <w:r w:rsidRPr="0012775F">
        <w:rPr>
          <w:bCs/>
        </w:rPr>
        <w:t>Richardson AJ</w:t>
      </w:r>
      <w:r w:rsidRPr="0012775F">
        <w:t xml:space="preserve"> (2013) Global imprint of climate change on marine life. </w:t>
      </w:r>
      <w:r w:rsidRPr="0012775F">
        <w:rPr>
          <w:i/>
        </w:rPr>
        <w:t>Nature Climate Change</w:t>
      </w:r>
      <w:r w:rsidRPr="0012775F">
        <w:t xml:space="preserve"> 3: 919-925.</w:t>
      </w:r>
      <w:r w:rsidRPr="0012775F">
        <w:rPr>
          <w:i/>
        </w:rPr>
        <w:t xml:space="preserve"> DOI 10.1038/NCLIMATE1958. </w:t>
      </w:r>
      <w:r w:rsidRPr="0012775F">
        <w:t>7 pp.</w:t>
      </w:r>
    </w:p>
    <w:p w14:paraId="3E4329D5" w14:textId="77777777" w:rsidR="007B6556" w:rsidRDefault="00C145AE" w:rsidP="007B6556">
      <w:pPr>
        <w:pStyle w:val="RefStyle"/>
        <w:spacing w:line="360" w:lineRule="auto"/>
      </w:pPr>
      <w:r w:rsidRPr="0012775F">
        <w:t xml:space="preserve">Richardson AJ, Schoeman DS (2004) Climate impact on plankton ecosystems in the Northeast Atlantic. </w:t>
      </w:r>
      <w:r w:rsidRPr="0012775F">
        <w:rPr>
          <w:i/>
        </w:rPr>
        <w:t>Science</w:t>
      </w:r>
      <w:r w:rsidRPr="0012775F">
        <w:t xml:space="preserve"> 305: 1609-1612.</w:t>
      </w:r>
    </w:p>
    <w:p w14:paraId="53A68DC9" w14:textId="2D5DA61D" w:rsidR="007B6556" w:rsidRPr="007B6556" w:rsidRDefault="007B6556" w:rsidP="007B6556">
      <w:pPr>
        <w:pStyle w:val="RefStyle"/>
        <w:spacing w:line="360" w:lineRule="auto"/>
      </w:pPr>
      <w:r>
        <w:t xml:space="preserve">Richardson, A.J., </w:t>
      </w:r>
      <w:proofErr w:type="spellStart"/>
      <w:r>
        <w:t>Walne</w:t>
      </w:r>
      <w:proofErr w:type="spellEnd"/>
      <w:r>
        <w:t>, A.W., John, A.W.G., Jonas, T.D., Lindley, J.A., Sims, D.W., Stevens, D., Witt, M., 2006. Using continuous plankton recorder data. Progress in Oceanography 68, 27–74.</w:t>
      </w:r>
    </w:p>
    <w:p w14:paraId="18EAAB7C" w14:textId="77777777" w:rsidR="002A45E8" w:rsidRPr="0012775F" w:rsidRDefault="002A45E8" w:rsidP="00C145AE">
      <w:pPr>
        <w:pStyle w:val="RefStyle"/>
        <w:spacing w:line="360" w:lineRule="auto"/>
      </w:pPr>
    </w:p>
    <w:p w14:paraId="3ECF7619" w14:textId="77777777" w:rsidR="00C145AE" w:rsidRPr="0012775F" w:rsidRDefault="00C145AE" w:rsidP="006F18ED">
      <w:pPr>
        <w:pStyle w:val="BodyText"/>
        <w:rPr>
          <w:rFonts w:ascii="Times New Roman" w:hAnsi="Times New Roman"/>
          <w:i/>
          <w:sz w:val="22"/>
        </w:rPr>
      </w:pPr>
    </w:p>
    <w:p w14:paraId="716FBDC5" w14:textId="705D1A86" w:rsidR="006F18ED" w:rsidRPr="0012775F" w:rsidRDefault="006F18ED" w:rsidP="006F18ED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Metadata</w:t>
      </w:r>
    </w:p>
    <w:p w14:paraId="66D024A7" w14:textId="77777777" w:rsidR="006F18ED" w:rsidRPr="0012775F" w:rsidRDefault="006F18ED" w:rsidP="006F18ED">
      <w:pPr>
        <w:pStyle w:val="BodyText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Please include details of:</w:t>
      </w:r>
    </w:p>
    <w:p w14:paraId="5A1AFEB2" w14:textId="7E7DC2D5" w:rsidR="006F18ED" w:rsidRPr="0012775F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Data used in the assessment (incl. spatial and temporal coverage)</w:t>
      </w:r>
    </w:p>
    <w:p w14:paraId="39A8504D" w14:textId="568A1DAF" w:rsidR="00C21E2F" w:rsidRPr="0012775F" w:rsidRDefault="004A55C6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As our index of phytoplankton biomass, we </w:t>
      </w:r>
      <w:r w:rsidR="00930C1D" w:rsidRPr="0012775F">
        <w:rPr>
          <w:rFonts w:ascii="Times New Roman" w:hAnsi="Times New Roman"/>
          <w:sz w:val="22"/>
        </w:rPr>
        <w:t xml:space="preserve">analysed </w:t>
      </w:r>
      <w:r w:rsidR="00102490">
        <w:rPr>
          <w:rFonts w:ascii="Times New Roman" w:hAnsi="Times New Roman"/>
          <w:sz w:val="22"/>
        </w:rPr>
        <w:t xml:space="preserve">Chlorophyll </w:t>
      </w:r>
      <w:r w:rsidR="00102490" w:rsidRPr="001F70A8">
        <w:rPr>
          <w:rFonts w:ascii="Times New Roman" w:hAnsi="Times New Roman"/>
          <w:i/>
          <w:iCs/>
          <w:sz w:val="22"/>
        </w:rPr>
        <w:t>a</w:t>
      </w:r>
      <w:r>
        <w:rPr>
          <w:rFonts w:ascii="Times New Roman" w:hAnsi="Times New Roman"/>
          <w:sz w:val="22"/>
        </w:rPr>
        <w:t xml:space="preserve"> data from the IMOS Satellite Remote Sensing facility. For </w:t>
      </w:r>
      <w:r w:rsidR="009B354A">
        <w:rPr>
          <w:rFonts w:ascii="Times New Roman" w:hAnsi="Times New Roman"/>
          <w:sz w:val="22"/>
        </w:rPr>
        <w:t>Z</w:t>
      </w:r>
      <w:r w:rsidR="00097B97">
        <w:rPr>
          <w:rFonts w:ascii="Times New Roman" w:hAnsi="Times New Roman"/>
          <w:sz w:val="22"/>
        </w:rPr>
        <w:t>ooplankton</w:t>
      </w:r>
      <w:r>
        <w:rPr>
          <w:rFonts w:ascii="Times New Roman" w:hAnsi="Times New Roman"/>
          <w:sz w:val="22"/>
        </w:rPr>
        <w:t>, we used biomass</w:t>
      </w:r>
      <w:r w:rsidR="00097B97">
        <w:rPr>
          <w:rFonts w:ascii="Times New Roman" w:hAnsi="Times New Roman"/>
          <w:sz w:val="22"/>
        </w:rPr>
        <w:t xml:space="preserve"> data from </w:t>
      </w:r>
      <w:r w:rsidR="00930C1D" w:rsidRPr="0012775F">
        <w:rPr>
          <w:rFonts w:ascii="Times New Roman" w:hAnsi="Times New Roman"/>
          <w:sz w:val="22"/>
        </w:rPr>
        <w:t xml:space="preserve">IMOS </w:t>
      </w:r>
      <w:proofErr w:type="spellStart"/>
      <w:r>
        <w:rPr>
          <w:rFonts w:ascii="Times New Roman" w:hAnsi="Times New Roman"/>
          <w:sz w:val="22"/>
        </w:rPr>
        <w:t>AusCPR</w:t>
      </w:r>
      <w:proofErr w:type="spellEnd"/>
      <w:r>
        <w:rPr>
          <w:rFonts w:ascii="Times New Roman" w:hAnsi="Times New Roman"/>
          <w:sz w:val="22"/>
        </w:rPr>
        <w:t xml:space="preserve"> survey</w:t>
      </w:r>
      <w:r w:rsidR="00930C1D" w:rsidRPr="0012775F"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AusCPR</w:t>
      </w:r>
      <w:proofErr w:type="spellEnd"/>
      <w:r>
        <w:rPr>
          <w:rFonts w:ascii="Times New Roman" w:hAnsi="Times New Roman"/>
          <w:sz w:val="22"/>
        </w:rPr>
        <w:t xml:space="preserve"> data are collected on 5 nautical mile samples and the zooplankton on every 4</w:t>
      </w:r>
      <w:r w:rsidRPr="004A55C6">
        <w:rPr>
          <w:rFonts w:ascii="Times New Roman" w:hAnsi="Times New Roman"/>
          <w:sz w:val="22"/>
          <w:vertAlign w:val="superscript"/>
        </w:rPr>
        <w:t>th</w:t>
      </w:r>
      <w:r>
        <w:rPr>
          <w:rFonts w:ascii="Times New Roman" w:hAnsi="Times New Roman"/>
          <w:sz w:val="22"/>
        </w:rPr>
        <w:t xml:space="preserve"> sample along a route is washed on</w:t>
      </w:r>
      <w:r w:rsidR="00945CEB"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z w:val="22"/>
        </w:rPr>
        <w:t xml:space="preserve"> a filter paper, dried and weighed.</w:t>
      </w:r>
    </w:p>
    <w:p w14:paraId="7466D21A" w14:textId="77777777" w:rsidR="00930C1D" w:rsidRPr="0012775F" w:rsidRDefault="00930C1D" w:rsidP="00930C1D">
      <w:pPr>
        <w:pStyle w:val="BodyText"/>
        <w:ind w:left="1080"/>
        <w:rPr>
          <w:rFonts w:ascii="Times New Roman" w:hAnsi="Times New Roman"/>
          <w:sz w:val="22"/>
        </w:rPr>
      </w:pPr>
    </w:p>
    <w:p w14:paraId="58A9DF4F" w14:textId="2D21F81A" w:rsidR="006F18ED" w:rsidRPr="0012775F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Quality of data used in the assessment</w:t>
      </w:r>
    </w:p>
    <w:p w14:paraId="0B37D737" w14:textId="4DBE00D0" w:rsidR="006F64C7" w:rsidRPr="0012775F" w:rsidRDefault="004A55C6" w:rsidP="004A55C6">
      <w:pPr>
        <w:pStyle w:val="BodyText"/>
        <w:ind w:left="10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The Chlorophyll </w:t>
      </w:r>
      <w:r w:rsidRPr="001F70A8">
        <w:rPr>
          <w:rFonts w:ascii="Times New Roman" w:hAnsi="Times New Roman"/>
          <w:i/>
          <w:iCs/>
          <w:sz w:val="22"/>
        </w:rPr>
        <w:t>a</w:t>
      </w:r>
      <w:r>
        <w:rPr>
          <w:rFonts w:ascii="Times New Roman" w:hAnsi="Times New Roman"/>
          <w:sz w:val="22"/>
        </w:rPr>
        <w:t xml:space="preserve"> data from the IMOS Satellite Remote Sensing facility has been validated against other ocean colour production. For Zooplankton biomass, </w:t>
      </w:r>
      <w:r w:rsidR="006F64C7" w:rsidRPr="0012775F">
        <w:rPr>
          <w:rFonts w:ascii="Times New Roman" w:hAnsi="Times New Roman"/>
          <w:sz w:val="22"/>
        </w:rPr>
        <w:t xml:space="preserve">IMOS data </w:t>
      </w:r>
      <w:r>
        <w:rPr>
          <w:rFonts w:ascii="Times New Roman" w:hAnsi="Times New Roman"/>
          <w:sz w:val="22"/>
        </w:rPr>
        <w:t xml:space="preserve">are </w:t>
      </w:r>
      <w:r w:rsidR="006F64C7" w:rsidRPr="0012775F">
        <w:rPr>
          <w:rFonts w:ascii="Times New Roman" w:hAnsi="Times New Roman"/>
          <w:sz w:val="22"/>
        </w:rPr>
        <w:t xml:space="preserve">the only time series </w:t>
      </w:r>
      <w:r w:rsidR="00796B37" w:rsidRPr="0012775F">
        <w:rPr>
          <w:rFonts w:ascii="Times New Roman" w:hAnsi="Times New Roman"/>
          <w:sz w:val="22"/>
        </w:rPr>
        <w:t>information</w:t>
      </w:r>
      <w:r w:rsidR="006F64C7" w:rsidRPr="0012775F">
        <w:rPr>
          <w:rFonts w:ascii="Times New Roman" w:hAnsi="Times New Roman"/>
          <w:sz w:val="22"/>
        </w:rPr>
        <w:t xml:space="preserve"> available in Australia. Before the introduction of </w:t>
      </w:r>
      <w:r>
        <w:rPr>
          <w:rFonts w:ascii="Times New Roman" w:hAnsi="Times New Roman"/>
          <w:sz w:val="22"/>
        </w:rPr>
        <w:t xml:space="preserve">the </w:t>
      </w:r>
      <w:r w:rsidR="006F64C7" w:rsidRPr="0012775F">
        <w:rPr>
          <w:rFonts w:ascii="Times New Roman" w:hAnsi="Times New Roman"/>
          <w:sz w:val="22"/>
        </w:rPr>
        <w:t>IMOS</w:t>
      </w:r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AusCPR</w:t>
      </w:r>
      <w:proofErr w:type="spellEnd"/>
      <w:r>
        <w:rPr>
          <w:rFonts w:ascii="Times New Roman" w:hAnsi="Times New Roman"/>
          <w:sz w:val="22"/>
        </w:rPr>
        <w:t xml:space="preserve"> survey</w:t>
      </w:r>
      <w:r w:rsidR="006F64C7" w:rsidRPr="0012775F">
        <w:rPr>
          <w:rFonts w:ascii="Times New Roman" w:hAnsi="Times New Roman"/>
          <w:sz w:val="22"/>
        </w:rPr>
        <w:t xml:space="preserve">, assessment of </w:t>
      </w:r>
      <w:r>
        <w:rPr>
          <w:rFonts w:ascii="Times New Roman" w:hAnsi="Times New Roman"/>
          <w:sz w:val="22"/>
        </w:rPr>
        <w:t>zooplankton biomass</w:t>
      </w:r>
      <w:r w:rsidR="006F64C7" w:rsidRPr="0012775F">
        <w:rPr>
          <w:rFonts w:ascii="Times New Roman" w:hAnsi="Times New Roman"/>
          <w:sz w:val="22"/>
        </w:rPr>
        <w:t xml:space="preserve"> was</w:t>
      </w:r>
      <w:r w:rsidR="00945CEB">
        <w:rPr>
          <w:rFonts w:ascii="Times New Roman" w:hAnsi="Times New Roman"/>
          <w:sz w:val="22"/>
        </w:rPr>
        <w:t xml:space="preserve"> not</w:t>
      </w:r>
      <w:r w:rsidR="006F64C7" w:rsidRPr="0012775F">
        <w:rPr>
          <w:rFonts w:ascii="Times New Roman" w:hAnsi="Times New Roman"/>
          <w:sz w:val="22"/>
        </w:rPr>
        <w:t xml:space="preserve"> possible</w:t>
      </w:r>
      <w:r>
        <w:rPr>
          <w:rFonts w:ascii="Times New Roman" w:hAnsi="Times New Roman"/>
          <w:sz w:val="22"/>
        </w:rPr>
        <w:t xml:space="preserve"> in the epipelagic zone</w:t>
      </w:r>
      <w:r w:rsidR="006F64C7" w:rsidRPr="0012775F">
        <w:rPr>
          <w:rFonts w:ascii="Times New Roman" w:hAnsi="Times New Roman"/>
          <w:sz w:val="22"/>
        </w:rPr>
        <w:t xml:space="preserve">. </w:t>
      </w:r>
      <w:r w:rsidR="006E575C" w:rsidRPr="0012775F">
        <w:rPr>
          <w:rFonts w:ascii="Times New Roman" w:hAnsi="Times New Roman"/>
          <w:sz w:val="22"/>
        </w:rPr>
        <w:t xml:space="preserve">Collecting and counting </w:t>
      </w:r>
      <w:r w:rsidR="006F64C7" w:rsidRPr="0012775F">
        <w:rPr>
          <w:rFonts w:ascii="Times New Roman" w:hAnsi="Times New Roman"/>
          <w:sz w:val="22"/>
        </w:rPr>
        <w:t xml:space="preserve">IMOS </w:t>
      </w:r>
      <w:proofErr w:type="spellStart"/>
      <w:r>
        <w:rPr>
          <w:rFonts w:ascii="Times New Roman" w:hAnsi="Times New Roman"/>
          <w:sz w:val="22"/>
        </w:rPr>
        <w:t>AusCPR</w:t>
      </w:r>
      <w:proofErr w:type="spellEnd"/>
      <w:r>
        <w:rPr>
          <w:rFonts w:ascii="Times New Roman" w:hAnsi="Times New Roman"/>
          <w:sz w:val="22"/>
        </w:rPr>
        <w:t xml:space="preserve"> data </w:t>
      </w:r>
      <w:r w:rsidR="006E575C" w:rsidRPr="0012775F">
        <w:rPr>
          <w:rFonts w:ascii="Times New Roman" w:hAnsi="Times New Roman"/>
          <w:sz w:val="22"/>
        </w:rPr>
        <w:t>adheres to strict quality control protocols (</w:t>
      </w:r>
      <w:r w:rsidR="00A03B03" w:rsidRPr="0012775F">
        <w:rPr>
          <w:rFonts w:ascii="Times New Roman" w:hAnsi="Times New Roman"/>
          <w:sz w:val="22"/>
        </w:rPr>
        <w:t>Richardson et al. 2006</w:t>
      </w:r>
      <w:r w:rsidR="006E575C" w:rsidRPr="0012775F">
        <w:rPr>
          <w:rFonts w:ascii="Times New Roman" w:hAnsi="Times New Roman"/>
          <w:sz w:val="22"/>
        </w:rPr>
        <w:t>).</w:t>
      </w:r>
    </w:p>
    <w:p w14:paraId="4B1BB6C9" w14:textId="77777777" w:rsidR="00C21E2F" w:rsidRPr="0012775F" w:rsidRDefault="00C21E2F" w:rsidP="00C21E2F">
      <w:pPr>
        <w:pStyle w:val="BodyText"/>
        <w:rPr>
          <w:rFonts w:ascii="Times New Roman" w:hAnsi="Times New Roman"/>
          <w:sz w:val="22"/>
        </w:rPr>
      </w:pPr>
    </w:p>
    <w:p w14:paraId="44414B42" w14:textId="5F36A492" w:rsidR="006F64C7" w:rsidRPr="0012775F" w:rsidRDefault="006F18ED" w:rsidP="006E575C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Custodian and location of data</w:t>
      </w:r>
    </w:p>
    <w:p w14:paraId="5F982656" w14:textId="5F4D7012" w:rsidR="00C21E2F" w:rsidRPr="0012775F" w:rsidRDefault="004A55C6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Chlorophyll </w:t>
      </w:r>
      <w:r w:rsidRPr="001F70A8">
        <w:rPr>
          <w:rFonts w:ascii="Times New Roman" w:hAnsi="Times New Roman"/>
          <w:i/>
          <w:iCs/>
          <w:sz w:val="22"/>
        </w:rPr>
        <w:t>a</w:t>
      </w:r>
      <w:r>
        <w:rPr>
          <w:rFonts w:ascii="Times New Roman" w:hAnsi="Times New Roman"/>
          <w:sz w:val="22"/>
        </w:rPr>
        <w:t xml:space="preserve"> data </w:t>
      </w:r>
      <w:proofErr w:type="gramStart"/>
      <w:r>
        <w:rPr>
          <w:rFonts w:ascii="Times New Roman" w:hAnsi="Times New Roman"/>
          <w:sz w:val="22"/>
        </w:rPr>
        <w:t>were</w:t>
      </w:r>
      <w:proofErr w:type="gramEnd"/>
      <w:r>
        <w:rPr>
          <w:rFonts w:ascii="Times New Roman" w:hAnsi="Times New Roman"/>
          <w:sz w:val="22"/>
        </w:rPr>
        <w:t xml:space="preserve"> processed by the IMOS Satellite Remote Sensing facility. </w:t>
      </w:r>
      <w:r w:rsidR="00382EF1">
        <w:rPr>
          <w:rFonts w:ascii="Times New Roman" w:hAnsi="Times New Roman"/>
          <w:sz w:val="22"/>
        </w:rPr>
        <w:t>Z</w:t>
      </w:r>
      <w:r w:rsidR="006E575C" w:rsidRPr="0012775F">
        <w:rPr>
          <w:rFonts w:ascii="Times New Roman" w:hAnsi="Times New Roman"/>
          <w:sz w:val="22"/>
        </w:rPr>
        <w:t xml:space="preserve">ooplankton </w:t>
      </w:r>
      <w:r>
        <w:rPr>
          <w:rFonts w:ascii="Times New Roman" w:hAnsi="Times New Roman"/>
          <w:sz w:val="22"/>
        </w:rPr>
        <w:t xml:space="preserve">biomass data were processed by the IMOS </w:t>
      </w:r>
      <w:proofErr w:type="spellStart"/>
      <w:r>
        <w:rPr>
          <w:rFonts w:ascii="Times New Roman" w:hAnsi="Times New Roman"/>
          <w:sz w:val="22"/>
        </w:rPr>
        <w:t>AusCPR</w:t>
      </w:r>
      <w:proofErr w:type="spellEnd"/>
      <w:r>
        <w:rPr>
          <w:rFonts w:ascii="Times New Roman" w:hAnsi="Times New Roman"/>
          <w:sz w:val="22"/>
        </w:rPr>
        <w:t xml:space="preserve"> facility. </w:t>
      </w:r>
      <w:r w:rsidR="006E575C" w:rsidRPr="0012775F">
        <w:rPr>
          <w:rFonts w:ascii="Times New Roman" w:hAnsi="Times New Roman"/>
          <w:sz w:val="22"/>
        </w:rPr>
        <w:t xml:space="preserve">All data are freely </w:t>
      </w:r>
      <w:r w:rsidR="006F64C7" w:rsidRPr="0012775F">
        <w:rPr>
          <w:rFonts w:ascii="Times New Roman" w:hAnsi="Times New Roman"/>
          <w:sz w:val="22"/>
        </w:rPr>
        <w:t>available from the AODN (</w:t>
      </w:r>
      <w:hyperlink r:id="rId13" w:history="1">
        <w:r w:rsidR="006F64C7" w:rsidRPr="0012775F">
          <w:rPr>
            <w:rStyle w:val="Hyperlink"/>
            <w:rFonts w:ascii="Times New Roman" w:hAnsi="Times New Roman"/>
            <w:sz w:val="22"/>
          </w:rPr>
          <w:t>https://portal.aodn.org.au/</w:t>
        </w:r>
      </w:hyperlink>
      <w:r w:rsidR="006F64C7" w:rsidRPr="0012775F">
        <w:rPr>
          <w:rFonts w:ascii="Times New Roman" w:hAnsi="Times New Roman"/>
          <w:sz w:val="22"/>
        </w:rPr>
        <w:t>).</w:t>
      </w:r>
    </w:p>
    <w:p w14:paraId="7E5009E2" w14:textId="77777777" w:rsidR="00C21E2F" w:rsidRPr="0012775F" w:rsidRDefault="00C21E2F" w:rsidP="00C21E2F">
      <w:pPr>
        <w:pStyle w:val="BodyText"/>
        <w:rPr>
          <w:rFonts w:ascii="Times New Roman" w:hAnsi="Times New Roman"/>
          <w:sz w:val="22"/>
        </w:rPr>
      </w:pPr>
    </w:p>
    <w:p w14:paraId="076A2DB8" w14:textId="6B03A3CE" w:rsidR="006F18ED" w:rsidRPr="0012775F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lastRenderedPageBreak/>
        <w:t>Method used to determine state or recent trend</w:t>
      </w:r>
    </w:p>
    <w:p w14:paraId="0F665370" w14:textId="07D55A45" w:rsidR="006E575C" w:rsidRPr="0012775F" w:rsidRDefault="00382EF1" w:rsidP="00382EF1">
      <w:pPr>
        <w:pStyle w:val="BodyText"/>
        <w:ind w:left="10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For </w:t>
      </w:r>
      <w:r w:rsidR="00301194">
        <w:rPr>
          <w:rFonts w:ascii="Times New Roman" w:hAnsi="Times New Roman"/>
          <w:sz w:val="22"/>
        </w:rPr>
        <w:t xml:space="preserve">Chlorophyll </w:t>
      </w:r>
      <w:r w:rsidR="00301194" w:rsidRPr="00382EF1">
        <w:rPr>
          <w:rFonts w:ascii="Times New Roman" w:hAnsi="Times New Roman"/>
          <w:i/>
          <w:iCs/>
          <w:sz w:val="22"/>
        </w:rPr>
        <w:t>a</w:t>
      </w:r>
      <w:r w:rsidR="004A55C6">
        <w:rPr>
          <w:rFonts w:ascii="Times New Roman" w:hAnsi="Times New Roman"/>
          <w:sz w:val="22"/>
        </w:rPr>
        <w:t xml:space="preserve"> and </w:t>
      </w:r>
      <w:r w:rsidR="00301194">
        <w:rPr>
          <w:rFonts w:ascii="Times New Roman" w:hAnsi="Times New Roman"/>
          <w:sz w:val="22"/>
        </w:rPr>
        <w:t>Z</w:t>
      </w:r>
      <w:r w:rsidR="00301194" w:rsidRPr="0012775F">
        <w:rPr>
          <w:rFonts w:ascii="Times New Roman" w:hAnsi="Times New Roman"/>
          <w:sz w:val="22"/>
        </w:rPr>
        <w:t xml:space="preserve">ooplankton </w:t>
      </w:r>
      <w:r w:rsidR="004A55C6">
        <w:rPr>
          <w:rFonts w:ascii="Times New Roman" w:hAnsi="Times New Roman"/>
          <w:sz w:val="22"/>
        </w:rPr>
        <w:t xml:space="preserve">biomass, </w:t>
      </w:r>
      <w:r>
        <w:rPr>
          <w:rFonts w:ascii="Times New Roman" w:hAnsi="Times New Roman"/>
          <w:sz w:val="22"/>
        </w:rPr>
        <w:t xml:space="preserve">data </w:t>
      </w:r>
      <w:r w:rsidR="00930C1D" w:rsidRPr="0012775F">
        <w:rPr>
          <w:rFonts w:ascii="Times New Roman" w:hAnsi="Times New Roman"/>
          <w:sz w:val="22"/>
        </w:rPr>
        <w:t>were used as response variables in linear models, with Year and Month (to adjust for seasonality and reduce temporal autocorrelation)</w:t>
      </w:r>
      <w:r w:rsidR="00A03B03" w:rsidRPr="0012775F">
        <w:rPr>
          <w:rFonts w:ascii="Times New Roman" w:hAnsi="Times New Roman"/>
          <w:sz w:val="22"/>
        </w:rPr>
        <w:t xml:space="preserve"> as predictors</w:t>
      </w:r>
      <w:r w:rsidR="00930C1D" w:rsidRPr="0012775F">
        <w:rPr>
          <w:rFonts w:ascii="Times New Roman" w:hAnsi="Times New Roman"/>
          <w:sz w:val="22"/>
        </w:rPr>
        <w:t xml:space="preserve">. </w:t>
      </w:r>
      <w:r w:rsidR="00A03B03" w:rsidRPr="0012775F">
        <w:rPr>
          <w:rFonts w:ascii="Times New Roman" w:hAnsi="Times New Roman"/>
          <w:sz w:val="22"/>
        </w:rPr>
        <w:t>The t</w:t>
      </w:r>
      <w:r w:rsidR="00930C1D" w:rsidRPr="0012775F">
        <w:rPr>
          <w:rFonts w:ascii="Times New Roman" w:hAnsi="Times New Roman"/>
          <w:sz w:val="22"/>
        </w:rPr>
        <w:t>rend line</w:t>
      </w:r>
      <w:r w:rsidR="00A03B03" w:rsidRPr="0012775F">
        <w:rPr>
          <w:rFonts w:ascii="Times New Roman" w:hAnsi="Times New Roman"/>
          <w:sz w:val="22"/>
        </w:rPr>
        <w:t xml:space="preserve"> in each figure is </w:t>
      </w:r>
      <w:r w:rsidR="00930C1D" w:rsidRPr="0012775F">
        <w:rPr>
          <w:rFonts w:ascii="Times New Roman" w:hAnsi="Times New Roman"/>
          <w:sz w:val="22"/>
        </w:rPr>
        <w:t>the slope of the Year term. Following visual assessment of the diagnostic plots of the model, we log</w:t>
      </w:r>
      <w:r w:rsidR="00930C1D" w:rsidRPr="0012775F">
        <w:rPr>
          <w:rFonts w:ascii="Times New Roman" w:hAnsi="Times New Roman"/>
          <w:sz w:val="22"/>
          <w:vertAlign w:val="subscript"/>
        </w:rPr>
        <w:t>10</w:t>
      </w:r>
      <w:r w:rsidR="00930C1D" w:rsidRPr="0012775F">
        <w:rPr>
          <w:rFonts w:ascii="Times New Roman" w:hAnsi="Times New Roman"/>
          <w:sz w:val="22"/>
        </w:rPr>
        <w:t xml:space="preserve">-transformed </w:t>
      </w:r>
      <w:r w:rsidR="004A55C6">
        <w:rPr>
          <w:rFonts w:ascii="Times New Roman" w:hAnsi="Times New Roman"/>
          <w:sz w:val="22"/>
        </w:rPr>
        <w:t>Z</w:t>
      </w:r>
      <w:r w:rsidR="00930C1D" w:rsidRPr="0012775F">
        <w:rPr>
          <w:rFonts w:ascii="Times New Roman" w:hAnsi="Times New Roman"/>
          <w:sz w:val="22"/>
        </w:rPr>
        <w:t xml:space="preserve">ooplankton </w:t>
      </w:r>
      <w:r w:rsidR="004A55C6">
        <w:rPr>
          <w:rFonts w:ascii="Times New Roman" w:hAnsi="Times New Roman"/>
          <w:sz w:val="22"/>
        </w:rPr>
        <w:t>biomass</w:t>
      </w:r>
      <w:r w:rsidR="00930C1D" w:rsidRPr="0012775F">
        <w:rPr>
          <w:rFonts w:ascii="Times New Roman" w:hAnsi="Times New Roman"/>
          <w:sz w:val="22"/>
        </w:rPr>
        <w:t xml:space="preserve"> to reduce leverage of outliers and to improve the homogeneity of variance assumption.</w:t>
      </w:r>
      <w:r w:rsidR="004A55C6">
        <w:rPr>
          <w:rFonts w:ascii="Times New Roman" w:hAnsi="Times New Roman"/>
          <w:sz w:val="22"/>
        </w:rPr>
        <w:t xml:space="preserve"> No transformation was need</w:t>
      </w:r>
      <w:r w:rsidR="00AE279C">
        <w:rPr>
          <w:rFonts w:ascii="Times New Roman" w:hAnsi="Times New Roman"/>
          <w:sz w:val="22"/>
        </w:rPr>
        <w:t>e</w:t>
      </w:r>
      <w:r w:rsidR="004A55C6">
        <w:rPr>
          <w:rFonts w:ascii="Times New Roman" w:hAnsi="Times New Roman"/>
          <w:sz w:val="22"/>
        </w:rPr>
        <w:t xml:space="preserve">d for Chlorophyll a data to </w:t>
      </w:r>
      <w:r w:rsidR="00AE279C">
        <w:rPr>
          <w:rFonts w:ascii="Times New Roman" w:hAnsi="Times New Roman"/>
          <w:sz w:val="22"/>
        </w:rPr>
        <w:t>meet the underlying assumptions for the linear model.</w:t>
      </w:r>
    </w:p>
    <w:p w14:paraId="029B71D0" w14:textId="77777777" w:rsidR="006E575C" w:rsidRPr="0012775F" w:rsidRDefault="006E575C" w:rsidP="006E575C">
      <w:pPr>
        <w:pStyle w:val="BodyText"/>
        <w:ind w:left="1080"/>
        <w:rPr>
          <w:rFonts w:ascii="Times New Roman" w:hAnsi="Times New Roman"/>
          <w:sz w:val="22"/>
        </w:rPr>
      </w:pPr>
    </w:p>
    <w:p w14:paraId="33A97E74" w14:textId="76F9BE2C" w:rsidR="006F64C7" w:rsidRPr="0012775F" w:rsidRDefault="006F18ED" w:rsidP="00930C1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If the assessment has changed from the 2016 assessment what factors/parameters have contributed to the change and how?</w:t>
      </w:r>
    </w:p>
    <w:p w14:paraId="1C48E5ED" w14:textId="625D5D4F" w:rsidR="006F64C7" w:rsidRPr="0012775F" w:rsidRDefault="004939CD" w:rsidP="00A03B03">
      <w:pPr>
        <w:pStyle w:val="BodyText"/>
        <w:ind w:left="1077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NA</w:t>
      </w:r>
    </w:p>
    <w:p w14:paraId="4D77A136" w14:textId="1462C1BB" w:rsidR="006F0B73" w:rsidRPr="0012775F" w:rsidRDefault="006F18ED" w:rsidP="001F4C9B">
      <w:pPr>
        <w:pStyle w:val="BodyText"/>
        <w:keepNext/>
        <w:keepLines/>
        <w:numPr>
          <w:ilvl w:val="1"/>
          <w:numId w:val="0"/>
        </w:numPr>
        <w:spacing w:before="360" w:after="240" w:line="240" w:lineRule="auto"/>
        <w:outlineLvl w:val="1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Relevant publications (particularly those published since the 2016 assessment) and links to publications</w:t>
      </w:r>
    </w:p>
    <w:p w14:paraId="6DBA87EF" w14:textId="024DD14D" w:rsidR="00602843" w:rsidRPr="0012775F" w:rsidRDefault="00602843" w:rsidP="00602843">
      <w:pPr>
        <w:pStyle w:val="RefStyle"/>
        <w:rPr>
          <w:bCs/>
        </w:rPr>
      </w:pPr>
    </w:p>
    <w:p w14:paraId="7E631D55" w14:textId="4C97F530" w:rsidR="00602843" w:rsidRPr="0012775F" w:rsidRDefault="00602843" w:rsidP="00602843">
      <w:pPr>
        <w:pStyle w:val="RefStyle"/>
        <w:rPr>
          <w:b/>
        </w:rPr>
      </w:pPr>
      <w:r w:rsidRPr="0012775F">
        <w:rPr>
          <w:b/>
        </w:rPr>
        <w:t xml:space="preserve">Support for </w:t>
      </w:r>
      <w:r w:rsidR="006F64C7" w:rsidRPr="0012775F">
        <w:rPr>
          <w:b/>
        </w:rPr>
        <w:t xml:space="preserve">zooplankton state and </w:t>
      </w:r>
      <w:r w:rsidRPr="0012775F">
        <w:rPr>
          <w:b/>
        </w:rPr>
        <w:t>trends observed</w:t>
      </w:r>
    </w:p>
    <w:p w14:paraId="4F95D9CF" w14:textId="2AEFAE7A" w:rsidR="00602843" w:rsidRPr="0012775F" w:rsidRDefault="006F64C7" w:rsidP="006F64C7">
      <w:pPr>
        <w:pStyle w:val="RefStyle"/>
        <w:rPr>
          <w:color w:val="211D1E"/>
        </w:rPr>
      </w:pPr>
      <w:r w:rsidRPr="0012775F">
        <w:rPr>
          <w:color w:val="211D1E"/>
        </w:rPr>
        <w:t xml:space="preserve">Richardson AJ, Eriksen R, Moltmann T, Hodgson-Johnston I, Wallis JR (2020) State and Trends of Australia’s Ocean Report, Integrated Marine Observing System, Hobart. 164 pp. A total of 27 contributions from 70 authors from 12 institutions. </w:t>
      </w:r>
      <w:hyperlink r:id="rId14" w:history="1">
        <w:r w:rsidRPr="0012775F">
          <w:rPr>
            <w:rStyle w:val="Hyperlink"/>
          </w:rPr>
          <w:t>https://www.imosoceanreport.org.au/</w:t>
        </w:r>
      </w:hyperlink>
      <w:r w:rsidRPr="0012775F">
        <w:t xml:space="preserve"> </w:t>
      </w:r>
    </w:p>
    <w:p w14:paraId="7566DBC1" w14:textId="0609607F" w:rsidR="00602843" w:rsidRPr="0012775F" w:rsidRDefault="00602843" w:rsidP="00602843">
      <w:pPr>
        <w:pStyle w:val="RefStyle"/>
        <w:rPr>
          <w:bCs/>
        </w:rPr>
      </w:pPr>
    </w:p>
    <w:p w14:paraId="30C79279" w14:textId="77777777" w:rsidR="00602843" w:rsidRPr="00602843" w:rsidRDefault="00602843" w:rsidP="00602843">
      <w:pPr>
        <w:pStyle w:val="RefStyle"/>
        <w:rPr>
          <w:rFonts w:asciiTheme="majorHAnsi" w:hAnsiTheme="majorHAnsi" w:cstheme="majorHAnsi"/>
          <w:color w:val="000000"/>
        </w:rPr>
      </w:pPr>
    </w:p>
    <w:sectPr w:rsidR="00602843" w:rsidRPr="00602843" w:rsidSect="002542E2">
      <w:footerReference w:type="default" r:id="rId15"/>
      <w:footerReference w:type="first" r:id="rId16"/>
      <w:pgSz w:w="11906" w:h="16838" w:code="9"/>
      <w:pgMar w:top="1134" w:right="1134" w:bottom="1134" w:left="1134" w:header="709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565DC" w14:textId="77777777" w:rsidR="00211AEC" w:rsidRDefault="00211AEC" w:rsidP="000A377A">
      <w:r>
        <w:separator/>
      </w:r>
    </w:p>
  </w:endnote>
  <w:endnote w:type="continuationSeparator" w:id="0">
    <w:p w14:paraId="093AAE37" w14:textId="77777777" w:rsidR="00211AEC" w:rsidRDefault="00211AEC" w:rsidP="000A377A">
      <w:r>
        <w:continuationSeparator/>
      </w:r>
    </w:p>
  </w:endnote>
  <w:endnote w:type="continuationNotice" w:id="1">
    <w:p w14:paraId="714AA233" w14:textId="77777777" w:rsidR="00211AEC" w:rsidRDefault="00211A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id C1">
    <w:altName w:val="Corpid C1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˚0Ç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F7CE4" w14:textId="7D7CD7D1" w:rsidR="001F4C9B" w:rsidRPr="00246B35" w:rsidRDefault="001F4C9B" w:rsidP="00246B35">
    <w:pPr>
      <w:pStyle w:val="Footer"/>
      <w:tabs>
        <w:tab w:val="clear" w:pos="4153"/>
        <w:tab w:val="clear" w:pos="8306"/>
        <w:tab w:val="right" w:pos="9638"/>
      </w:tabs>
    </w:pP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16D3E" w14:textId="6FC578E5" w:rsidR="001F4C9B" w:rsidRDefault="001F4C9B" w:rsidP="00ED212D">
    <w:pPr>
      <w:pStyle w:val="Footer"/>
      <w:tabs>
        <w:tab w:val="clear" w:pos="4153"/>
        <w:tab w:val="clear" w:pos="8306"/>
        <w:tab w:val="right" w:pos="9638"/>
      </w:tabs>
    </w:pP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 w:rsidRPr="00ED212D"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8110D" w14:textId="77777777" w:rsidR="00211AEC" w:rsidRDefault="00211AEC" w:rsidP="000A377A">
      <w:r>
        <w:separator/>
      </w:r>
    </w:p>
  </w:footnote>
  <w:footnote w:type="continuationSeparator" w:id="0">
    <w:p w14:paraId="37DC1E4B" w14:textId="77777777" w:rsidR="00211AEC" w:rsidRDefault="00211AEC" w:rsidP="000A377A">
      <w:r>
        <w:continuationSeparator/>
      </w:r>
    </w:p>
  </w:footnote>
  <w:footnote w:type="continuationNotice" w:id="1">
    <w:p w14:paraId="4243140F" w14:textId="77777777" w:rsidR="00211AEC" w:rsidRDefault="00211A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288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64CB3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9CF7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D067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727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985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A7A0D"/>
    <w:multiLevelType w:val="hybridMultilevel"/>
    <w:tmpl w:val="FFFFFFFF"/>
    <w:lvl w:ilvl="0" w:tplc="1BD40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6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A28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FA4C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8C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C2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E4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C0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20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D14610"/>
    <w:multiLevelType w:val="hybridMultilevel"/>
    <w:tmpl w:val="1B249410"/>
    <w:lvl w:ilvl="0" w:tplc="DB583C6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3716AB4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519085CE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AC2C8538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3EA82712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582C266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019E830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F4A627CE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7646F39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092E5B27"/>
    <w:multiLevelType w:val="hybridMultilevel"/>
    <w:tmpl w:val="51B27D62"/>
    <w:lvl w:ilvl="0" w:tplc="B37C177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12C456DC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C9C4D9B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021A15F4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B9BCDD6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789A443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8F868E5E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45DEB09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CC26ABA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18D85A08"/>
    <w:multiLevelType w:val="hybridMultilevel"/>
    <w:tmpl w:val="39A84958"/>
    <w:lvl w:ilvl="0" w:tplc="FD72B1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43C638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908158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536A1B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A50E46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9C3A2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1EAB1F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C240F2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520707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086735F"/>
    <w:multiLevelType w:val="hybridMultilevel"/>
    <w:tmpl w:val="F1420D32"/>
    <w:styleLink w:val="TableBullets"/>
    <w:lvl w:ilvl="0" w:tplc="8BC68F4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4B20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A2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43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CD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C5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60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2A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AB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50236"/>
    <w:multiLevelType w:val="hybridMultilevel"/>
    <w:tmpl w:val="9432AB92"/>
    <w:styleLink w:val="Sources"/>
    <w:lvl w:ilvl="0" w:tplc="6978BF98">
      <w:start w:val="1"/>
      <w:numFmt w:val="none"/>
      <w:lvlText w:val="Source:"/>
      <w:lvlJc w:val="left"/>
      <w:pPr>
        <w:tabs>
          <w:tab w:val="num" w:pos="624"/>
        </w:tabs>
        <w:ind w:left="624" w:hanging="624"/>
      </w:pPr>
      <w:rPr>
        <w:rFonts w:cs="Times New Roman" w:hint="default"/>
      </w:rPr>
    </w:lvl>
    <w:lvl w:ilvl="1" w:tplc="A620ADF6">
      <w:start w:val="1"/>
      <w:numFmt w:val="none"/>
      <w:lvlText w:val=""/>
      <w:lvlJc w:val="left"/>
      <w:pPr>
        <w:ind w:left="720" w:hanging="360"/>
      </w:pPr>
      <w:rPr>
        <w:rFonts w:cs="Times New Roman" w:hint="default"/>
      </w:rPr>
    </w:lvl>
    <w:lvl w:ilvl="2" w:tplc="37400990">
      <w:start w:val="1"/>
      <w:numFmt w:val="none"/>
      <w:lvlText w:val=""/>
      <w:lvlJc w:val="left"/>
      <w:pPr>
        <w:ind w:left="1080" w:hanging="360"/>
      </w:pPr>
      <w:rPr>
        <w:rFonts w:cs="Times New Roman" w:hint="default"/>
      </w:rPr>
    </w:lvl>
    <w:lvl w:ilvl="3" w:tplc="55E47CF6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4" w:tplc="5F3AB1BC">
      <w:start w:val="1"/>
      <w:numFmt w:val="none"/>
      <w:lvlText w:val=""/>
      <w:lvlJc w:val="left"/>
      <w:pPr>
        <w:ind w:left="1800" w:hanging="360"/>
      </w:pPr>
      <w:rPr>
        <w:rFonts w:cs="Times New Roman" w:hint="default"/>
      </w:rPr>
    </w:lvl>
    <w:lvl w:ilvl="5" w:tplc="2E60899C">
      <w:start w:val="1"/>
      <w:numFmt w:val="none"/>
      <w:lvlText w:val=""/>
      <w:lvlJc w:val="left"/>
      <w:pPr>
        <w:ind w:left="2160" w:hanging="360"/>
      </w:pPr>
      <w:rPr>
        <w:rFonts w:cs="Times New Roman" w:hint="default"/>
      </w:rPr>
    </w:lvl>
    <w:lvl w:ilvl="6" w:tplc="A4085E3E">
      <w:start w:val="1"/>
      <w:numFmt w:val="none"/>
      <w:lvlText w:val=""/>
      <w:lvlJc w:val="left"/>
      <w:pPr>
        <w:ind w:left="2520" w:hanging="360"/>
      </w:pPr>
      <w:rPr>
        <w:rFonts w:cs="Times New Roman" w:hint="default"/>
      </w:rPr>
    </w:lvl>
    <w:lvl w:ilvl="7" w:tplc="DBEC86A6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8" w:tplc="2E1401F6">
      <w:start w:val="1"/>
      <w:numFmt w:val="none"/>
      <w:lvlText w:val=""/>
      <w:lvlJc w:val="left"/>
      <w:pPr>
        <w:ind w:left="3240" w:hanging="360"/>
      </w:pPr>
      <w:rPr>
        <w:rFonts w:cs="Times New Roman" w:hint="default"/>
      </w:rPr>
    </w:lvl>
  </w:abstractNum>
  <w:abstractNum w:abstractNumId="16" w15:restartNumberingAfterBreak="0">
    <w:nsid w:val="21AE444F"/>
    <w:multiLevelType w:val="hybridMultilevel"/>
    <w:tmpl w:val="A3E8A7AE"/>
    <w:lvl w:ilvl="0" w:tplc="D654DD86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F62C968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04E8989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DA801A8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FE3A9FB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A8B4888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E12C19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6BE4A32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794CB9F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23EE25C9"/>
    <w:multiLevelType w:val="hybridMultilevel"/>
    <w:tmpl w:val="A2ECBC02"/>
    <w:lvl w:ilvl="0" w:tplc="1A52FA5C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444A5B4A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A5AAE7D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4198B588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A7B8CF2C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66483F4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52AF432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BA98047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406706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28B572A6"/>
    <w:multiLevelType w:val="hybridMultilevel"/>
    <w:tmpl w:val="22DEDF6A"/>
    <w:lvl w:ilvl="0" w:tplc="D2A8341C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756A0642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6AC8F6F8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20F22A3C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82BE41E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38EBEF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E58E01AA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154ECAB4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1F055F4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28B57485"/>
    <w:multiLevelType w:val="hybridMultilevel"/>
    <w:tmpl w:val="0C09001D"/>
    <w:styleLink w:val="1ai"/>
    <w:lvl w:ilvl="0" w:tplc="A1D011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8AFA2E5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2E108CC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 w:tplc="89DC2CDC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 w:tplc="5796A55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 w:tplc="649887A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 w:tplc="765ACAC0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 w:tplc="C280419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 w:tplc="DE76E0C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0" w15:restartNumberingAfterBreak="0">
    <w:nsid w:val="3EA7459B"/>
    <w:multiLevelType w:val="hybridMultilevel"/>
    <w:tmpl w:val="090C4A92"/>
    <w:lvl w:ilvl="0" w:tplc="B29A3278">
      <w:start w:val="1"/>
      <w:numFmt w:val="bullet"/>
      <w:pStyle w:val="Boxedlist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EE5111B"/>
    <w:multiLevelType w:val="hybridMultilevel"/>
    <w:tmpl w:val="515CA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05D00"/>
    <w:multiLevelType w:val="hybridMultilevel"/>
    <w:tmpl w:val="081A3870"/>
    <w:lvl w:ilvl="0" w:tplc="95206BF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DD882B9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A350B9F4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4C747412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3FFE4BF8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B60F31C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86AB034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425E7A7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CB4495B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265682E"/>
    <w:multiLevelType w:val="hybridMultilevel"/>
    <w:tmpl w:val="6E74B694"/>
    <w:styleLink w:val="Bullets"/>
    <w:lvl w:ilvl="0" w:tplc="0AB05708">
      <w:start w:val="1"/>
      <w:numFmt w:val="bullet"/>
      <w:pStyle w:val="ListBullet"/>
      <w:lvlText w:val=""/>
      <w:lvlJc w:val="left"/>
      <w:pPr>
        <w:tabs>
          <w:tab w:val="num" w:pos="199"/>
        </w:tabs>
        <w:ind w:left="199" w:hanging="199"/>
      </w:pPr>
      <w:rPr>
        <w:rFonts w:ascii="Symbol" w:hAnsi="Symbol" w:hint="default"/>
      </w:rPr>
    </w:lvl>
    <w:lvl w:ilvl="1" w:tplc="2F86A960">
      <w:start w:val="1"/>
      <w:numFmt w:val="bullet"/>
      <w:pStyle w:val="ListBullet2"/>
      <w:lvlText w:val="–"/>
      <w:lvlJc w:val="left"/>
      <w:pPr>
        <w:tabs>
          <w:tab w:val="num" w:pos="397"/>
        </w:tabs>
        <w:ind w:left="397" w:hanging="198"/>
      </w:pPr>
      <w:rPr>
        <w:rFonts w:ascii="Arial" w:hAnsi="Arial" w:hint="default"/>
      </w:rPr>
    </w:lvl>
    <w:lvl w:ilvl="2" w:tplc="7A20B0E2">
      <w:start w:val="1"/>
      <w:numFmt w:val="bullet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  <w:lvl w:ilvl="3" w:tplc="4F0C04F0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 w:tplc="DDE07616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 w:tplc="AB8809D0">
      <w:start w:val="1"/>
      <w:numFmt w:val="none"/>
      <w:lvlText w:val=""/>
      <w:lvlJc w:val="left"/>
      <w:pPr>
        <w:ind w:left="4320" w:hanging="360"/>
      </w:pPr>
      <w:rPr>
        <w:rFonts w:cs="Times New Roman" w:hint="default"/>
      </w:rPr>
    </w:lvl>
    <w:lvl w:ilvl="6" w:tplc="CF2C50C0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 w:tplc="6E6EE520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 w:tplc="896EE312">
      <w:start w:val="1"/>
      <w:numFmt w:val="none"/>
      <w:lvlText w:val=""/>
      <w:lvlJc w:val="left"/>
      <w:pPr>
        <w:ind w:left="6480" w:hanging="360"/>
      </w:pPr>
      <w:rPr>
        <w:rFonts w:cs="Times New Roman" w:hint="default"/>
      </w:rPr>
    </w:lvl>
  </w:abstractNum>
  <w:abstractNum w:abstractNumId="24" w15:restartNumberingAfterBreak="0">
    <w:nsid w:val="51625B0E"/>
    <w:multiLevelType w:val="hybridMultilevel"/>
    <w:tmpl w:val="07023F6A"/>
    <w:lvl w:ilvl="0" w:tplc="507041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E42857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42A4E2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7F89EF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08EF92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86D45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1BED62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36AE22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7B2B9E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350081"/>
    <w:multiLevelType w:val="hybridMultilevel"/>
    <w:tmpl w:val="0EB494CA"/>
    <w:lvl w:ilvl="0" w:tplc="14D4833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A6C270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72812A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9FE768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F4686A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3EC694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E60C91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0AE139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9762BE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A1767B6"/>
    <w:multiLevelType w:val="hybridMultilevel"/>
    <w:tmpl w:val="14C8A526"/>
    <w:styleLink w:val="Numbers"/>
    <w:lvl w:ilvl="0" w:tplc="6D746E38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cs="Times New Roman" w:hint="default"/>
      </w:rPr>
    </w:lvl>
    <w:lvl w:ilvl="1" w:tplc="D172AC22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2" w:tplc="1F4CEC04">
      <w:start w:val="1"/>
      <w:numFmt w:val="none"/>
      <w:lvlText w:val=""/>
      <w:lvlJc w:val="right"/>
      <w:pPr>
        <w:ind w:left="2160" w:hanging="180"/>
      </w:pPr>
      <w:rPr>
        <w:rFonts w:cs="Times New Roman" w:hint="default"/>
      </w:rPr>
    </w:lvl>
    <w:lvl w:ilvl="3" w:tplc="DEBC8FF0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 w:tplc="5B1A770E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 w:tplc="DE7E1792">
      <w:start w:val="1"/>
      <w:numFmt w:val="none"/>
      <w:lvlText w:val=""/>
      <w:lvlJc w:val="right"/>
      <w:pPr>
        <w:ind w:left="4320" w:hanging="180"/>
      </w:pPr>
      <w:rPr>
        <w:rFonts w:cs="Times New Roman" w:hint="default"/>
      </w:rPr>
    </w:lvl>
    <w:lvl w:ilvl="6" w:tplc="A270389E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 w:tplc="56AA1972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 w:tplc="B4A4688E">
      <w:start w:val="1"/>
      <w:numFmt w:val="none"/>
      <w:lvlText w:val=""/>
      <w:lvlJc w:val="right"/>
      <w:pPr>
        <w:ind w:left="6480" w:hanging="180"/>
      </w:pPr>
      <w:rPr>
        <w:rFonts w:cs="Times New Roman" w:hint="default"/>
      </w:rPr>
    </w:lvl>
  </w:abstractNum>
  <w:abstractNum w:abstractNumId="27" w15:restartNumberingAfterBreak="0">
    <w:nsid w:val="5D8743A4"/>
    <w:multiLevelType w:val="hybridMultilevel"/>
    <w:tmpl w:val="771E21DE"/>
    <w:lvl w:ilvl="0" w:tplc="05920732">
      <w:start w:val="1"/>
      <w:numFmt w:val="bullet"/>
      <w:pStyle w:val="ListNumber3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D7441"/>
    <w:multiLevelType w:val="hybridMultilevel"/>
    <w:tmpl w:val="64DCDD3E"/>
    <w:lvl w:ilvl="0" w:tplc="C95E951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96B05A3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5FC2142C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37345862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1D6E6F82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3D0A0D3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4C1ADD1C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1A360FA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29343BD2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FB26BF0"/>
    <w:multiLevelType w:val="hybridMultilevel"/>
    <w:tmpl w:val="4AF02622"/>
    <w:lvl w:ilvl="0" w:tplc="5E9010B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43CAFBBC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10A845E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9798431A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B76AFFB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E06A37E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CA6ACEC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38F45D4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B2B8E81C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763B0CF5"/>
    <w:multiLevelType w:val="hybridMultilevel"/>
    <w:tmpl w:val="799E1F1C"/>
    <w:lvl w:ilvl="0" w:tplc="0748901E">
      <w:start w:val="1"/>
      <w:numFmt w:val="bullet"/>
      <w:pStyle w:val="ListBullet3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5"/>
  </w:num>
  <w:num w:numId="13">
    <w:abstractNumId w:val="14"/>
  </w:num>
  <w:num w:numId="14">
    <w:abstractNumId w:val="26"/>
  </w:num>
  <w:num w:numId="15">
    <w:abstractNumId w:val="30"/>
  </w:num>
  <w:num w:numId="16">
    <w:abstractNumId w:val="27"/>
  </w:num>
  <w:num w:numId="17">
    <w:abstractNumId w:val="19"/>
  </w:num>
  <w:num w:numId="18">
    <w:abstractNumId w:val="20"/>
  </w:num>
  <w:num w:numId="19">
    <w:abstractNumId w:val="13"/>
  </w:num>
  <w:num w:numId="20">
    <w:abstractNumId w:val="28"/>
  </w:num>
  <w:num w:numId="21">
    <w:abstractNumId w:val="16"/>
  </w:num>
  <w:num w:numId="22">
    <w:abstractNumId w:val="18"/>
  </w:num>
  <w:num w:numId="23">
    <w:abstractNumId w:val="22"/>
  </w:num>
  <w:num w:numId="24">
    <w:abstractNumId w:val="25"/>
  </w:num>
  <w:num w:numId="25">
    <w:abstractNumId w:val="11"/>
  </w:num>
  <w:num w:numId="26">
    <w:abstractNumId w:val="24"/>
  </w:num>
  <w:num w:numId="27">
    <w:abstractNumId w:val="12"/>
  </w:num>
  <w:num w:numId="28">
    <w:abstractNumId w:val="29"/>
  </w:num>
  <w:num w:numId="29">
    <w:abstractNumId w:val="17"/>
  </w:num>
  <w:num w:numId="30">
    <w:abstractNumId w:val="10"/>
  </w:num>
  <w:num w:numId="31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es, Claire (O&amp;A, Hobart)">
    <w15:presenceInfo w15:providerId="AD" w15:userId="S::dav649@csiro.au::30e56230-b026-4162-b0b6-080ff7a15d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A4"/>
    <w:rsid w:val="0000019E"/>
    <w:rsid w:val="00000611"/>
    <w:rsid w:val="00001727"/>
    <w:rsid w:val="0000300B"/>
    <w:rsid w:val="00004479"/>
    <w:rsid w:val="00004608"/>
    <w:rsid w:val="00005554"/>
    <w:rsid w:val="0000558B"/>
    <w:rsid w:val="00005B4D"/>
    <w:rsid w:val="000072A2"/>
    <w:rsid w:val="00012B21"/>
    <w:rsid w:val="00013FB6"/>
    <w:rsid w:val="00014F95"/>
    <w:rsid w:val="00015AC3"/>
    <w:rsid w:val="00015D9B"/>
    <w:rsid w:val="000166E8"/>
    <w:rsid w:val="00016D80"/>
    <w:rsid w:val="00020528"/>
    <w:rsid w:val="00020EB5"/>
    <w:rsid w:val="00024E64"/>
    <w:rsid w:val="00025950"/>
    <w:rsid w:val="00025A1E"/>
    <w:rsid w:val="00025E6F"/>
    <w:rsid w:val="00027644"/>
    <w:rsid w:val="000278EE"/>
    <w:rsid w:val="00030712"/>
    <w:rsid w:val="00030F5C"/>
    <w:rsid w:val="00032DEF"/>
    <w:rsid w:val="0003314B"/>
    <w:rsid w:val="0003716F"/>
    <w:rsid w:val="00037799"/>
    <w:rsid w:val="00037822"/>
    <w:rsid w:val="0004014A"/>
    <w:rsid w:val="00040F5B"/>
    <w:rsid w:val="00041444"/>
    <w:rsid w:val="00041E38"/>
    <w:rsid w:val="00041F4A"/>
    <w:rsid w:val="00042EAD"/>
    <w:rsid w:val="00044F96"/>
    <w:rsid w:val="00045860"/>
    <w:rsid w:val="000469D9"/>
    <w:rsid w:val="00046F89"/>
    <w:rsid w:val="00047EE6"/>
    <w:rsid w:val="000532A1"/>
    <w:rsid w:val="0005574D"/>
    <w:rsid w:val="00057F5D"/>
    <w:rsid w:val="0006065C"/>
    <w:rsid w:val="000621B2"/>
    <w:rsid w:val="00062DC4"/>
    <w:rsid w:val="00063990"/>
    <w:rsid w:val="00063D6B"/>
    <w:rsid w:val="00064F11"/>
    <w:rsid w:val="000673D6"/>
    <w:rsid w:val="00071DFB"/>
    <w:rsid w:val="000720BF"/>
    <w:rsid w:val="00073353"/>
    <w:rsid w:val="000749CD"/>
    <w:rsid w:val="00076353"/>
    <w:rsid w:val="0007694B"/>
    <w:rsid w:val="000779AB"/>
    <w:rsid w:val="00081B2C"/>
    <w:rsid w:val="00081CF2"/>
    <w:rsid w:val="00082808"/>
    <w:rsid w:val="00086367"/>
    <w:rsid w:val="00086909"/>
    <w:rsid w:val="0008787E"/>
    <w:rsid w:val="00090401"/>
    <w:rsid w:val="00090408"/>
    <w:rsid w:val="0009057F"/>
    <w:rsid w:val="00090F62"/>
    <w:rsid w:val="000923F3"/>
    <w:rsid w:val="000963A6"/>
    <w:rsid w:val="00097B97"/>
    <w:rsid w:val="00097D05"/>
    <w:rsid w:val="000A0722"/>
    <w:rsid w:val="000A1762"/>
    <w:rsid w:val="000A341F"/>
    <w:rsid w:val="000A377A"/>
    <w:rsid w:val="000A59F9"/>
    <w:rsid w:val="000A6A79"/>
    <w:rsid w:val="000A73BC"/>
    <w:rsid w:val="000A79FB"/>
    <w:rsid w:val="000B19E5"/>
    <w:rsid w:val="000B3142"/>
    <w:rsid w:val="000B56E0"/>
    <w:rsid w:val="000B5DA3"/>
    <w:rsid w:val="000C12C8"/>
    <w:rsid w:val="000C13CB"/>
    <w:rsid w:val="000C1AA1"/>
    <w:rsid w:val="000C2054"/>
    <w:rsid w:val="000C5CED"/>
    <w:rsid w:val="000C67C8"/>
    <w:rsid w:val="000C6AC9"/>
    <w:rsid w:val="000D1BC8"/>
    <w:rsid w:val="000D2475"/>
    <w:rsid w:val="000D30EA"/>
    <w:rsid w:val="000D46E7"/>
    <w:rsid w:val="000E0729"/>
    <w:rsid w:val="000E15A6"/>
    <w:rsid w:val="000E1BDF"/>
    <w:rsid w:val="000E2D9E"/>
    <w:rsid w:val="000E43E2"/>
    <w:rsid w:val="000E59ED"/>
    <w:rsid w:val="000E6BEA"/>
    <w:rsid w:val="000E7B0B"/>
    <w:rsid w:val="000F081F"/>
    <w:rsid w:val="000F0DFF"/>
    <w:rsid w:val="000F3130"/>
    <w:rsid w:val="000F33F4"/>
    <w:rsid w:val="000F500A"/>
    <w:rsid w:val="000F55E1"/>
    <w:rsid w:val="000F62E7"/>
    <w:rsid w:val="000F71B9"/>
    <w:rsid w:val="00102228"/>
    <w:rsid w:val="00102490"/>
    <w:rsid w:val="001046AE"/>
    <w:rsid w:val="00113293"/>
    <w:rsid w:val="00113683"/>
    <w:rsid w:val="001209C7"/>
    <w:rsid w:val="00121F11"/>
    <w:rsid w:val="0012253C"/>
    <w:rsid w:val="0012309D"/>
    <w:rsid w:val="00123D73"/>
    <w:rsid w:val="00124AF2"/>
    <w:rsid w:val="00125725"/>
    <w:rsid w:val="001263A4"/>
    <w:rsid w:val="00126CE7"/>
    <w:rsid w:val="00127211"/>
    <w:rsid w:val="00127354"/>
    <w:rsid w:val="00127506"/>
    <w:rsid w:val="0012775F"/>
    <w:rsid w:val="00130267"/>
    <w:rsid w:val="00130B20"/>
    <w:rsid w:val="00136BE3"/>
    <w:rsid w:val="00142601"/>
    <w:rsid w:val="00143C85"/>
    <w:rsid w:val="00144102"/>
    <w:rsid w:val="0014483D"/>
    <w:rsid w:val="00146F26"/>
    <w:rsid w:val="00147DA1"/>
    <w:rsid w:val="001501C7"/>
    <w:rsid w:val="00150377"/>
    <w:rsid w:val="00152160"/>
    <w:rsid w:val="00153230"/>
    <w:rsid w:val="00153958"/>
    <w:rsid w:val="00154291"/>
    <w:rsid w:val="0015584C"/>
    <w:rsid w:val="00155CEF"/>
    <w:rsid w:val="00157237"/>
    <w:rsid w:val="00157473"/>
    <w:rsid w:val="00160EDD"/>
    <w:rsid w:val="00165B87"/>
    <w:rsid w:val="00166253"/>
    <w:rsid w:val="001666E4"/>
    <w:rsid w:val="00170ECD"/>
    <w:rsid w:val="00173AA0"/>
    <w:rsid w:val="00173D7A"/>
    <w:rsid w:val="0017592E"/>
    <w:rsid w:val="00177421"/>
    <w:rsid w:val="001777DA"/>
    <w:rsid w:val="00177D5B"/>
    <w:rsid w:val="001803E7"/>
    <w:rsid w:val="001813A2"/>
    <w:rsid w:val="001836D3"/>
    <w:rsid w:val="00184B11"/>
    <w:rsid w:val="00185AC2"/>
    <w:rsid w:val="001868E0"/>
    <w:rsid w:val="00187D01"/>
    <w:rsid w:val="00192012"/>
    <w:rsid w:val="001950F1"/>
    <w:rsid w:val="00195215"/>
    <w:rsid w:val="00195C81"/>
    <w:rsid w:val="00196123"/>
    <w:rsid w:val="00197545"/>
    <w:rsid w:val="00197C7D"/>
    <w:rsid w:val="001A0844"/>
    <w:rsid w:val="001A294D"/>
    <w:rsid w:val="001A29BC"/>
    <w:rsid w:val="001A3A76"/>
    <w:rsid w:val="001A50F7"/>
    <w:rsid w:val="001A52B8"/>
    <w:rsid w:val="001A6585"/>
    <w:rsid w:val="001A7BFF"/>
    <w:rsid w:val="001B0C24"/>
    <w:rsid w:val="001B0E56"/>
    <w:rsid w:val="001B5426"/>
    <w:rsid w:val="001C17A3"/>
    <w:rsid w:val="001C384C"/>
    <w:rsid w:val="001C5E18"/>
    <w:rsid w:val="001C5F65"/>
    <w:rsid w:val="001C63EF"/>
    <w:rsid w:val="001D2BA4"/>
    <w:rsid w:val="001D2CB3"/>
    <w:rsid w:val="001D3E13"/>
    <w:rsid w:val="001D4A7E"/>
    <w:rsid w:val="001E0667"/>
    <w:rsid w:val="001E0CAD"/>
    <w:rsid w:val="001E2E6E"/>
    <w:rsid w:val="001E3630"/>
    <w:rsid w:val="001F1A26"/>
    <w:rsid w:val="001F1B9A"/>
    <w:rsid w:val="001F272E"/>
    <w:rsid w:val="001F4C9B"/>
    <w:rsid w:val="001F70A8"/>
    <w:rsid w:val="001F7898"/>
    <w:rsid w:val="00200191"/>
    <w:rsid w:val="002009C7"/>
    <w:rsid w:val="00201B1F"/>
    <w:rsid w:val="00202090"/>
    <w:rsid w:val="00204716"/>
    <w:rsid w:val="002052D3"/>
    <w:rsid w:val="00206763"/>
    <w:rsid w:val="0020747E"/>
    <w:rsid w:val="00210066"/>
    <w:rsid w:val="00211AEC"/>
    <w:rsid w:val="00211F83"/>
    <w:rsid w:val="00215BF0"/>
    <w:rsid w:val="00220541"/>
    <w:rsid w:val="00221772"/>
    <w:rsid w:val="00223A3E"/>
    <w:rsid w:val="00226B78"/>
    <w:rsid w:val="002276C2"/>
    <w:rsid w:val="00227E97"/>
    <w:rsid w:val="00230C09"/>
    <w:rsid w:val="00232562"/>
    <w:rsid w:val="00233212"/>
    <w:rsid w:val="0023459E"/>
    <w:rsid w:val="002412E0"/>
    <w:rsid w:val="002447D8"/>
    <w:rsid w:val="002468D5"/>
    <w:rsid w:val="00246B35"/>
    <w:rsid w:val="00250F1F"/>
    <w:rsid w:val="00251E5B"/>
    <w:rsid w:val="002528B8"/>
    <w:rsid w:val="002542E2"/>
    <w:rsid w:val="002545B0"/>
    <w:rsid w:val="00254F74"/>
    <w:rsid w:val="002550C1"/>
    <w:rsid w:val="00255286"/>
    <w:rsid w:val="00255E6D"/>
    <w:rsid w:val="002578B0"/>
    <w:rsid w:val="00257CC3"/>
    <w:rsid w:val="00257E75"/>
    <w:rsid w:val="00257E93"/>
    <w:rsid w:val="002600E0"/>
    <w:rsid w:val="0026351A"/>
    <w:rsid w:val="00265A09"/>
    <w:rsid w:val="00267DE0"/>
    <w:rsid w:val="00272F19"/>
    <w:rsid w:val="002744AC"/>
    <w:rsid w:val="002752E9"/>
    <w:rsid w:val="002774C4"/>
    <w:rsid w:val="002809B7"/>
    <w:rsid w:val="00281466"/>
    <w:rsid w:val="00282F35"/>
    <w:rsid w:val="002832ED"/>
    <w:rsid w:val="002853F3"/>
    <w:rsid w:val="002864EF"/>
    <w:rsid w:val="00286D12"/>
    <w:rsid w:val="00287BE9"/>
    <w:rsid w:val="00287C22"/>
    <w:rsid w:val="002901AA"/>
    <w:rsid w:val="00291F2E"/>
    <w:rsid w:val="002924C8"/>
    <w:rsid w:val="00292638"/>
    <w:rsid w:val="002932D9"/>
    <w:rsid w:val="00293B8C"/>
    <w:rsid w:val="00293E8E"/>
    <w:rsid w:val="00294C7F"/>
    <w:rsid w:val="00295EB9"/>
    <w:rsid w:val="002964C9"/>
    <w:rsid w:val="002A01A5"/>
    <w:rsid w:val="002A0567"/>
    <w:rsid w:val="002A10EE"/>
    <w:rsid w:val="002A1120"/>
    <w:rsid w:val="002A45E8"/>
    <w:rsid w:val="002A4CEA"/>
    <w:rsid w:val="002A636B"/>
    <w:rsid w:val="002B0E10"/>
    <w:rsid w:val="002B15D7"/>
    <w:rsid w:val="002B6B8D"/>
    <w:rsid w:val="002B7648"/>
    <w:rsid w:val="002B7CCF"/>
    <w:rsid w:val="002C339E"/>
    <w:rsid w:val="002C3AC1"/>
    <w:rsid w:val="002D1DA6"/>
    <w:rsid w:val="002D3B7D"/>
    <w:rsid w:val="002D4444"/>
    <w:rsid w:val="002D4EB9"/>
    <w:rsid w:val="002D561B"/>
    <w:rsid w:val="002D7151"/>
    <w:rsid w:val="002D74CC"/>
    <w:rsid w:val="002E1686"/>
    <w:rsid w:val="002E235D"/>
    <w:rsid w:val="002E7993"/>
    <w:rsid w:val="002E7F4C"/>
    <w:rsid w:val="002F1011"/>
    <w:rsid w:val="002F11DD"/>
    <w:rsid w:val="002F5428"/>
    <w:rsid w:val="002F5A1D"/>
    <w:rsid w:val="002F7309"/>
    <w:rsid w:val="00300022"/>
    <w:rsid w:val="003000AF"/>
    <w:rsid w:val="00301194"/>
    <w:rsid w:val="00301857"/>
    <w:rsid w:val="00301D22"/>
    <w:rsid w:val="00302A74"/>
    <w:rsid w:val="00302E16"/>
    <w:rsid w:val="00303250"/>
    <w:rsid w:val="003034EE"/>
    <w:rsid w:val="00304225"/>
    <w:rsid w:val="00305F35"/>
    <w:rsid w:val="003130B1"/>
    <w:rsid w:val="003161B3"/>
    <w:rsid w:val="00321BD6"/>
    <w:rsid w:val="00323510"/>
    <w:rsid w:val="00323DB3"/>
    <w:rsid w:val="00324CBE"/>
    <w:rsid w:val="0032678A"/>
    <w:rsid w:val="00326E7A"/>
    <w:rsid w:val="0032738E"/>
    <w:rsid w:val="00332096"/>
    <w:rsid w:val="00332431"/>
    <w:rsid w:val="00332C06"/>
    <w:rsid w:val="003336B6"/>
    <w:rsid w:val="0033439B"/>
    <w:rsid w:val="00337F2D"/>
    <w:rsid w:val="00340491"/>
    <w:rsid w:val="003418B6"/>
    <w:rsid w:val="0034197E"/>
    <w:rsid w:val="0034222B"/>
    <w:rsid w:val="003423A3"/>
    <w:rsid w:val="0034403B"/>
    <w:rsid w:val="00344C2E"/>
    <w:rsid w:val="00346526"/>
    <w:rsid w:val="003514BE"/>
    <w:rsid w:val="003521F2"/>
    <w:rsid w:val="003529A1"/>
    <w:rsid w:val="00353D50"/>
    <w:rsid w:val="00354BF5"/>
    <w:rsid w:val="0035576A"/>
    <w:rsid w:val="003572C6"/>
    <w:rsid w:val="003575F9"/>
    <w:rsid w:val="0036024E"/>
    <w:rsid w:val="003604DB"/>
    <w:rsid w:val="00360D14"/>
    <w:rsid w:val="003622F8"/>
    <w:rsid w:val="0036272C"/>
    <w:rsid w:val="0036406B"/>
    <w:rsid w:val="003642BB"/>
    <w:rsid w:val="0036735C"/>
    <w:rsid w:val="00367FDF"/>
    <w:rsid w:val="00370541"/>
    <w:rsid w:val="003714C1"/>
    <w:rsid w:val="00371F46"/>
    <w:rsid w:val="00372802"/>
    <w:rsid w:val="00374FD6"/>
    <w:rsid w:val="003767F1"/>
    <w:rsid w:val="00381022"/>
    <w:rsid w:val="00382EF1"/>
    <w:rsid w:val="00382F2C"/>
    <w:rsid w:val="00385E2A"/>
    <w:rsid w:val="00386101"/>
    <w:rsid w:val="003862A3"/>
    <w:rsid w:val="003869CE"/>
    <w:rsid w:val="00386FF7"/>
    <w:rsid w:val="003872C8"/>
    <w:rsid w:val="00392477"/>
    <w:rsid w:val="00393B6B"/>
    <w:rsid w:val="0039402F"/>
    <w:rsid w:val="00394D78"/>
    <w:rsid w:val="003953FF"/>
    <w:rsid w:val="003965B1"/>
    <w:rsid w:val="003A18FD"/>
    <w:rsid w:val="003A26BC"/>
    <w:rsid w:val="003A2AAC"/>
    <w:rsid w:val="003A4B8B"/>
    <w:rsid w:val="003A51F7"/>
    <w:rsid w:val="003A6DBB"/>
    <w:rsid w:val="003A6DE0"/>
    <w:rsid w:val="003B0608"/>
    <w:rsid w:val="003B1EF4"/>
    <w:rsid w:val="003B42AE"/>
    <w:rsid w:val="003B5F19"/>
    <w:rsid w:val="003B7D95"/>
    <w:rsid w:val="003C0168"/>
    <w:rsid w:val="003C3FD1"/>
    <w:rsid w:val="003C4B1B"/>
    <w:rsid w:val="003D044A"/>
    <w:rsid w:val="003D2A88"/>
    <w:rsid w:val="003D42BD"/>
    <w:rsid w:val="003D521C"/>
    <w:rsid w:val="003D54AF"/>
    <w:rsid w:val="003D6167"/>
    <w:rsid w:val="003D65A4"/>
    <w:rsid w:val="003D78DE"/>
    <w:rsid w:val="003E22F9"/>
    <w:rsid w:val="003E30AE"/>
    <w:rsid w:val="003E4EBB"/>
    <w:rsid w:val="003E501D"/>
    <w:rsid w:val="003E5871"/>
    <w:rsid w:val="003E666C"/>
    <w:rsid w:val="003F03B4"/>
    <w:rsid w:val="003F0D38"/>
    <w:rsid w:val="003F2288"/>
    <w:rsid w:val="003F3915"/>
    <w:rsid w:val="003F50D5"/>
    <w:rsid w:val="003F57BC"/>
    <w:rsid w:val="004024E9"/>
    <w:rsid w:val="00403B6B"/>
    <w:rsid w:val="00404222"/>
    <w:rsid w:val="00405065"/>
    <w:rsid w:val="004051FA"/>
    <w:rsid w:val="00405227"/>
    <w:rsid w:val="00405F44"/>
    <w:rsid w:val="00410849"/>
    <w:rsid w:val="004118E7"/>
    <w:rsid w:val="00412533"/>
    <w:rsid w:val="00412784"/>
    <w:rsid w:val="00414B93"/>
    <w:rsid w:val="00416406"/>
    <w:rsid w:val="00421132"/>
    <w:rsid w:val="00421551"/>
    <w:rsid w:val="004216DE"/>
    <w:rsid w:val="00422A28"/>
    <w:rsid w:val="00423D26"/>
    <w:rsid w:val="0042401F"/>
    <w:rsid w:val="00427810"/>
    <w:rsid w:val="00427B56"/>
    <w:rsid w:val="00433F84"/>
    <w:rsid w:val="00434B6B"/>
    <w:rsid w:val="00434C9B"/>
    <w:rsid w:val="004355C0"/>
    <w:rsid w:val="00436639"/>
    <w:rsid w:val="004406D6"/>
    <w:rsid w:val="00447DD6"/>
    <w:rsid w:val="00450665"/>
    <w:rsid w:val="00452AD5"/>
    <w:rsid w:val="004532E1"/>
    <w:rsid w:val="00457D8D"/>
    <w:rsid w:val="00460599"/>
    <w:rsid w:val="00470FC4"/>
    <w:rsid w:val="00471C6C"/>
    <w:rsid w:val="004741BB"/>
    <w:rsid w:val="00481D1D"/>
    <w:rsid w:val="004831C1"/>
    <w:rsid w:val="00483579"/>
    <w:rsid w:val="0048681F"/>
    <w:rsid w:val="00487346"/>
    <w:rsid w:val="004923E1"/>
    <w:rsid w:val="004939CD"/>
    <w:rsid w:val="0049442F"/>
    <w:rsid w:val="004968B7"/>
    <w:rsid w:val="00497E9E"/>
    <w:rsid w:val="004A0776"/>
    <w:rsid w:val="004A0A0C"/>
    <w:rsid w:val="004A17CE"/>
    <w:rsid w:val="004A55C6"/>
    <w:rsid w:val="004B0907"/>
    <w:rsid w:val="004B1289"/>
    <w:rsid w:val="004B32F5"/>
    <w:rsid w:val="004B48F2"/>
    <w:rsid w:val="004B600D"/>
    <w:rsid w:val="004B654B"/>
    <w:rsid w:val="004B759B"/>
    <w:rsid w:val="004C03B7"/>
    <w:rsid w:val="004C318D"/>
    <w:rsid w:val="004C4E15"/>
    <w:rsid w:val="004C5296"/>
    <w:rsid w:val="004C67B0"/>
    <w:rsid w:val="004C79ED"/>
    <w:rsid w:val="004D1978"/>
    <w:rsid w:val="004D3607"/>
    <w:rsid w:val="004D36F6"/>
    <w:rsid w:val="004D6B52"/>
    <w:rsid w:val="004D76CD"/>
    <w:rsid w:val="004D7A2A"/>
    <w:rsid w:val="004E0034"/>
    <w:rsid w:val="004E07B6"/>
    <w:rsid w:val="004E0997"/>
    <w:rsid w:val="004E155F"/>
    <w:rsid w:val="004E2B16"/>
    <w:rsid w:val="004E369B"/>
    <w:rsid w:val="004E39A4"/>
    <w:rsid w:val="004E43B4"/>
    <w:rsid w:val="004E5F9C"/>
    <w:rsid w:val="004E61C2"/>
    <w:rsid w:val="004E7737"/>
    <w:rsid w:val="004E7DD9"/>
    <w:rsid w:val="004F4CAC"/>
    <w:rsid w:val="004F4FCE"/>
    <w:rsid w:val="004F7E09"/>
    <w:rsid w:val="0050154D"/>
    <w:rsid w:val="005021C3"/>
    <w:rsid w:val="00502936"/>
    <w:rsid w:val="00502FC6"/>
    <w:rsid w:val="00503F57"/>
    <w:rsid w:val="005055C0"/>
    <w:rsid w:val="005115A4"/>
    <w:rsid w:val="0051377C"/>
    <w:rsid w:val="0051507C"/>
    <w:rsid w:val="0051554D"/>
    <w:rsid w:val="005213AD"/>
    <w:rsid w:val="00521775"/>
    <w:rsid w:val="005236C1"/>
    <w:rsid w:val="00523AD0"/>
    <w:rsid w:val="005241D0"/>
    <w:rsid w:val="00525931"/>
    <w:rsid w:val="00525A78"/>
    <w:rsid w:val="00527171"/>
    <w:rsid w:val="00527AD2"/>
    <w:rsid w:val="00530B96"/>
    <w:rsid w:val="00531DA4"/>
    <w:rsid w:val="00531F57"/>
    <w:rsid w:val="0053240A"/>
    <w:rsid w:val="005339AE"/>
    <w:rsid w:val="00534B7C"/>
    <w:rsid w:val="00534E19"/>
    <w:rsid w:val="0053579C"/>
    <w:rsid w:val="00541D1A"/>
    <w:rsid w:val="00541E53"/>
    <w:rsid w:val="00542FBC"/>
    <w:rsid w:val="005434FA"/>
    <w:rsid w:val="00543630"/>
    <w:rsid w:val="005442FF"/>
    <w:rsid w:val="00545C15"/>
    <w:rsid w:val="00545FB2"/>
    <w:rsid w:val="0054638A"/>
    <w:rsid w:val="00546725"/>
    <w:rsid w:val="005521E3"/>
    <w:rsid w:val="00555296"/>
    <w:rsid w:val="00555AB3"/>
    <w:rsid w:val="0056178B"/>
    <w:rsid w:val="0056311A"/>
    <w:rsid w:val="005633CD"/>
    <w:rsid w:val="005634A7"/>
    <w:rsid w:val="00564DBB"/>
    <w:rsid w:val="00567951"/>
    <w:rsid w:val="00570AFD"/>
    <w:rsid w:val="00571C00"/>
    <w:rsid w:val="00571C82"/>
    <w:rsid w:val="0057204D"/>
    <w:rsid w:val="005728FA"/>
    <w:rsid w:val="00573692"/>
    <w:rsid w:val="00573C66"/>
    <w:rsid w:val="00575BE7"/>
    <w:rsid w:val="0058009B"/>
    <w:rsid w:val="00580E6C"/>
    <w:rsid w:val="0058164B"/>
    <w:rsid w:val="00585831"/>
    <w:rsid w:val="0058655A"/>
    <w:rsid w:val="00587ACF"/>
    <w:rsid w:val="0059073C"/>
    <w:rsid w:val="00590A35"/>
    <w:rsid w:val="005937C8"/>
    <w:rsid w:val="0059758D"/>
    <w:rsid w:val="005A0890"/>
    <w:rsid w:val="005A1024"/>
    <w:rsid w:val="005A42A4"/>
    <w:rsid w:val="005A553D"/>
    <w:rsid w:val="005A5659"/>
    <w:rsid w:val="005A5B21"/>
    <w:rsid w:val="005A60D8"/>
    <w:rsid w:val="005A7CB2"/>
    <w:rsid w:val="005A7DB5"/>
    <w:rsid w:val="005B34C3"/>
    <w:rsid w:val="005B469B"/>
    <w:rsid w:val="005B5075"/>
    <w:rsid w:val="005B5B69"/>
    <w:rsid w:val="005B7557"/>
    <w:rsid w:val="005C14DE"/>
    <w:rsid w:val="005C3325"/>
    <w:rsid w:val="005C48D5"/>
    <w:rsid w:val="005C5C27"/>
    <w:rsid w:val="005C5F65"/>
    <w:rsid w:val="005C6D8A"/>
    <w:rsid w:val="005C7D69"/>
    <w:rsid w:val="005C7F6E"/>
    <w:rsid w:val="005C7F9D"/>
    <w:rsid w:val="005D392F"/>
    <w:rsid w:val="005D4538"/>
    <w:rsid w:val="005D5DB7"/>
    <w:rsid w:val="005D5F4A"/>
    <w:rsid w:val="005D68E3"/>
    <w:rsid w:val="005D69E8"/>
    <w:rsid w:val="005D7860"/>
    <w:rsid w:val="005E196D"/>
    <w:rsid w:val="005E1DB7"/>
    <w:rsid w:val="005E2F13"/>
    <w:rsid w:val="005E31BE"/>
    <w:rsid w:val="005E6BDF"/>
    <w:rsid w:val="005F0201"/>
    <w:rsid w:val="005F2C04"/>
    <w:rsid w:val="005F4C6C"/>
    <w:rsid w:val="005F6EF4"/>
    <w:rsid w:val="005F78B7"/>
    <w:rsid w:val="00600439"/>
    <w:rsid w:val="0060075C"/>
    <w:rsid w:val="00602843"/>
    <w:rsid w:val="0060405B"/>
    <w:rsid w:val="00604D81"/>
    <w:rsid w:val="00610237"/>
    <w:rsid w:val="006108D6"/>
    <w:rsid w:val="006129A8"/>
    <w:rsid w:val="00612BAC"/>
    <w:rsid w:val="00614F43"/>
    <w:rsid w:val="00616540"/>
    <w:rsid w:val="00616721"/>
    <w:rsid w:val="006174D2"/>
    <w:rsid w:val="006212AD"/>
    <w:rsid w:val="006246C0"/>
    <w:rsid w:val="0062521D"/>
    <w:rsid w:val="0062799E"/>
    <w:rsid w:val="0063480C"/>
    <w:rsid w:val="0063516B"/>
    <w:rsid w:val="006409FE"/>
    <w:rsid w:val="006422CC"/>
    <w:rsid w:val="006439F2"/>
    <w:rsid w:val="0064494E"/>
    <w:rsid w:val="00645153"/>
    <w:rsid w:val="00645540"/>
    <w:rsid w:val="00645E30"/>
    <w:rsid w:val="0065288A"/>
    <w:rsid w:val="00652E72"/>
    <w:rsid w:val="00654515"/>
    <w:rsid w:val="006551CB"/>
    <w:rsid w:val="00656AA1"/>
    <w:rsid w:val="0066228D"/>
    <w:rsid w:val="00662C75"/>
    <w:rsid w:val="00664731"/>
    <w:rsid w:val="00664B1C"/>
    <w:rsid w:val="00664C59"/>
    <w:rsid w:val="00665044"/>
    <w:rsid w:val="00665266"/>
    <w:rsid w:val="00670C96"/>
    <w:rsid w:val="00674783"/>
    <w:rsid w:val="00674C79"/>
    <w:rsid w:val="00676552"/>
    <w:rsid w:val="00677762"/>
    <w:rsid w:val="00680A9E"/>
    <w:rsid w:val="00681C20"/>
    <w:rsid w:val="006838C9"/>
    <w:rsid w:val="00685938"/>
    <w:rsid w:val="0068635B"/>
    <w:rsid w:val="006870C7"/>
    <w:rsid w:val="00691744"/>
    <w:rsid w:val="00692F56"/>
    <w:rsid w:val="00694E80"/>
    <w:rsid w:val="0069500A"/>
    <w:rsid w:val="0069532C"/>
    <w:rsid w:val="0069741D"/>
    <w:rsid w:val="006A0E54"/>
    <w:rsid w:val="006A1113"/>
    <w:rsid w:val="006A22F5"/>
    <w:rsid w:val="006A3BEB"/>
    <w:rsid w:val="006A4CB4"/>
    <w:rsid w:val="006A588A"/>
    <w:rsid w:val="006A6869"/>
    <w:rsid w:val="006A776B"/>
    <w:rsid w:val="006A7C66"/>
    <w:rsid w:val="006B0D0F"/>
    <w:rsid w:val="006B1342"/>
    <w:rsid w:val="006B22C0"/>
    <w:rsid w:val="006B422F"/>
    <w:rsid w:val="006B4DBE"/>
    <w:rsid w:val="006C0704"/>
    <w:rsid w:val="006C1E5C"/>
    <w:rsid w:val="006C2635"/>
    <w:rsid w:val="006C4ED6"/>
    <w:rsid w:val="006D0B19"/>
    <w:rsid w:val="006D17A9"/>
    <w:rsid w:val="006D1B5B"/>
    <w:rsid w:val="006D4802"/>
    <w:rsid w:val="006D49F3"/>
    <w:rsid w:val="006E041E"/>
    <w:rsid w:val="006E2DAD"/>
    <w:rsid w:val="006E4E3A"/>
    <w:rsid w:val="006E4F42"/>
    <w:rsid w:val="006E56D9"/>
    <w:rsid w:val="006E575C"/>
    <w:rsid w:val="006E7151"/>
    <w:rsid w:val="006E73DD"/>
    <w:rsid w:val="006F0179"/>
    <w:rsid w:val="006F0B73"/>
    <w:rsid w:val="006F1309"/>
    <w:rsid w:val="006F18ED"/>
    <w:rsid w:val="006F1C5B"/>
    <w:rsid w:val="006F1CD0"/>
    <w:rsid w:val="006F1FF6"/>
    <w:rsid w:val="006F5B28"/>
    <w:rsid w:val="006F64C7"/>
    <w:rsid w:val="00701531"/>
    <w:rsid w:val="00701874"/>
    <w:rsid w:val="00702DF5"/>
    <w:rsid w:val="00704622"/>
    <w:rsid w:val="007049D5"/>
    <w:rsid w:val="007107B7"/>
    <w:rsid w:val="00714763"/>
    <w:rsid w:val="007148AD"/>
    <w:rsid w:val="00720FAC"/>
    <w:rsid w:val="00724228"/>
    <w:rsid w:val="00724F57"/>
    <w:rsid w:val="00725665"/>
    <w:rsid w:val="00725B53"/>
    <w:rsid w:val="0072649E"/>
    <w:rsid w:val="00726BF1"/>
    <w:rsid w:val="00730C24"/>
    <w:rsid w:val="0073103A"/>
    <w:rsid w:val="007313D2"/>
    <w:rsid w:val="00732041"/>
    <w:rsid w:val="00733CB3"/>
    <w:rsid w:val="00733EF3"/>
    <w:rsid w:val="00733F4E"/>
    <w:rsid w:val="00737990"/>
    <w:rsid w:val="007400D7"/>
    <w:rsid w:val="00740A2E"/>
    <w:rsid w:val="00740C19"/>
    <w:rsid w:val="00741098"/>
    <w:rsid w:val="00742BFD"/>
    <w:rsid w:val="00745829"/>
    <w:rsid w:val="007462D2"/>
    <w:rsid w:val="0074768A"/>
    <w:rsid w:val="00747A64"/>
    <w:rsid w:val="0075022D"/>
    <w:rsid w:val="0075034D"/>
    <w:rsid w:val="007507EA"/>
    <w:rsid w:val="00751AC4"/>
    <w:rsid w:val="0075315B"/>
    <w:rsid w:val="007611F0"/>
    <w:rsid w:val="00761A76"/>
    <w:rsid w:val="00763261"/>
    <w:rsid w:val="00763D60"/>
    <w:rsid w:val="0076460E"/>
    <w:rsid w:val="0076495E"/>
    <w:rsid w:val="00766BD2"/>
    <w:rsid w:val="0076761A"/>
    <w:rsid w:val="007715E7"/>
    <w:rsid w:val="0077267C"/>
    <w:rsid w:val="007746B9"/>
    <w:rsid w:val="00774973"/>
    <w:rsid w:val="00775263"/>
    <w:rsid w:val="00775640"/>
    <w:rsid w:val="00782F57"/>
    <w:rsid w:val="00783370"/>
    <w:rsid w:val="00783566"/>
    <w:rsid w:val="007849CB"/>
    <w:rsid w:val="00785E44"/>
    <w:rsid w:val="00786D64"/>
    <w:rsid w:val="00791AC4"/>
    <w:rsid w:val="00792235"/>
    <w:rsid w:val="007931D1"/>
    <w:rsid w:val="007937A6"/>
    <w:rsid w:val="00793F43"/>
    <w:rsid w:val="0079425D"/>
    <w:rsid w:val="0079514E"/>
    <w:rsid w:val="00796B37"/>
    <w:rsid w:val="007970B5"/>
    <w:rsid w:val="00797F6D"/>
    <w:rsid w:val="007A1F94"/>
    <w:rsid w:val="007A21B1"/>
    <w:rsid w:val="007A6F4B"/>
    <w:rsid w:val="007A71AC"/>
    <w:rsid w:val="007A7722"/>
    <w:rsid w:val="007A7762"/>
    <w:rsid w:val="007A7809"/>
    <w:rsid w:val="007A782C"/>
    <w:rsid w:val="007B0775"/>
    <w:rsid w:val="007B1387"/>
    <w:rsid w:val="007B470B"/>
    <w:rsid w:val="007B4D3D"/>
    <w:rsid w:val="007B4E02"/>
    <w:rsid w:val="007B5B17"/>
    <w:rsid w:val="007B6556"/>
    <w:rsid w:val="007B67BE"/>
    <w:rsid w:val="007C0CBA"/>
    <w:rsid w:val="007C1CAB"/>
    <w:rsid w:val="007C78AC"/>
    <w:rsid w:val="007D0EDA"/>
    <w:rsid w:val="007D1151"/>
    <w:rsid w:val="007D12BD"/>
    <w:rsid w:val="007D135B"/>
    <w:rsid w:val="007D2BE3"/>
    <w:rsid w:val="007D5A24"/>
    <w:rsid w:val="007D5A60"/>
    <w:rsid w:val="007E296E"/>
    <w:rsid w:val="007E5B38"/>
    <w:rsid w:val="007F13F4"/>
    <w:rsid w:val="007F1969"/>
    <w:rsid w:val="007F29D2"/>
    <w:rsid w:val="007F3DFD"/>
    <w:rsid w:val="007F49D5"/>
    <w:rsid w:val="007F6FE1"/>
    <w:rsid w:val="007F765D"/>
    <w:rsid w:val="00802774"/>
    <w:rsid w:val="00803574"/>
    <w:rsid w:val="008038C8"/>
    <w:rsid w:val="00803C5C"/>
    <w:rsid w:val="00803FDF"/>
    <w:rsid w:val="008048F7"/>
    <w:rsid w:val="0080563A"/>
    <w:rsid w:val="0080563E"/>
    <w:rsid w:val="00810A14"/>
    <w:rsid w:val="00811896"/>
    <w:rsid w:val="00812F92"/>
    <w:rsid w:val="00813DAF"/>
    <w:rsid w:val="00813E6B"/>
    <w:rsid w:val="008154E5"/>
    <w:rsid w:val="00816960"/>
    <w:rsid w:val="0082282B"/>
    <w:rsid w:val="00822B8F"/>
    <w:rsid w:val="008234D9"/>
    <w:rsid w:val="008254E6"/>
    <w:rsid w:val="00825B0A"/>
    <w:rsid w:val="00825C40"/>
    <w:rsid w:val="0082654C"/>
    <w:rsid w:val="00830449"/>
    <w:rsid w:val="008304CB"/>
    <w:rsid w:val="008327A9"/>
    <w:rsid w:val="00833FEB"/>
    <w:rsid w:val="008359CF"/>
    <w:rsid w:val="00836437"/>
    <w:rsid w:val="00836449"/>
    <w:rsid w:val="00837C72"/>
    <w:rsid w:val="008442A9"/>
    <w:rsid w:val="00845986"/>
    <w:rsid w:val="008527B4"/>
    <w:rsid w:val="008539A2"/>
    <w:rsid w:val="008540C7"/>
    <w:rsid w:val="00855CE2"/>
    <w:rsid w:val="00860751"/>
    <w:rsid w:val="0086179C"/>
    <w:rsid w:val="00864CD4"/>
    <w:rsid w:val="00864D76"/>
    <w:rsid w:val="00864EB5"/>
    <w:rsid w:val="008673F1"/>
    <w:rsid w:val="00867AF1"/>
    <w:rsid w:val="0087055E"/>
    <w:rsid w:val="008716FB"/>
    <w:rsid w:val="00871DD0"/>
    <w:rsid w:val="00873EE4"/>
    <w:rsid w:val="00874B70"/>
    <w:rsid w:val="0087674F"/>
    <w:rsid w:val="00876CFA"/>
    <w:rsid w:val="008772C9"/>
    <w:rsid w:val="00877E46"/>
    <w:rsid w:val="00881475"/>
    <w:rsid w:val="008823CF"/>
    <w:rsid w:val="0088367A"/>
    <w:rsid w:val="00884007"/>
    <w:rsid w:val="00890A6B"/>
    <w:rsid w:val="00892801"/>
    <w:rsid w:val="00892976"/>
    <w:rsid w:val="008949F8"/>
    <w:rsid w:val="008951FE"/>
    <w:rsid w:val="0089705C"/>
    <w:rsid w:val="008A3CB6"/>
    <w:rsid w:val="008A4327"/>
    <w:rsid w:val="008A4A7C"/>
    <w:rsid w:val="008A6F92"/>
    <w:rsid w:val="008A7B92"/>
    <w:rsid w:val="008B367A"/>
    <w:rsid w:val="008B3A68"/>
    <w:rsid w:val="008B4108"/>
    <w:rsid w:val="008B4BF5"/>
    <w:rsid w:val="008B5616"/>
    <w:rsid w:val="008C3210"/>
    <w:rsid w:val="008C56B7"/>
    <w:rsid w:val="008C5731"/>
    <w:rsid w:val="008C788C"/>
    <w:rsid w:val="008D1863"/>
    <w:rsid w:val="008D19F5"/>
    <w:rsid w:val="008D1EF5"/>
    <w:rsid w:val="008D3CAA"/>
    <w:rsid w:val="008D668E"/>
    <w:rsid w:val="008D6FC3"/>
    <w:rsid w:val="008D765C"/>
    <w:rsid w:val="008E5595"/>
    <w:rsid w:val="008E614D"/>
    <w:rsid w:val="008E6846"/>
    <w:rsid w:val="008E7CD5"/>
    <w:rsid w:val="008F020C"/>
    <w:rsid w:val="008F0240"/>
    <w:rsid w:val="008F1264"/>
    <w:rsid w:val="008F3C24"/>
    <w:rsid w:val="00901258"/>
    <w:rsid w:val="0090450A"/>
    <w:rsid w:val="0090619C"/>
    <w:rsid w:val="0090622E"/>
    <w:rsid w:val="00906320"/>
    <w:rsid w:val="0090727D"/>
    <w:rsid w:val="009076E9"/>
    <w:rsid w:val="00907C84"/>
    <w:rsid w:val="00910818"/>
    <w:rsid w:val="0091144C"/>
    <w:rsid w:val="00911BE9"/>
    <w:rsid w:val="00922173"/>
    <w:rsid w:val="00922D03"/>
    <w:rsid w:val="00923EAC"/>
    <w:rsid w:val="00924B38"/>
    <w:rsid w:val="00925815"/>
    <w:rsid w:val="009272A8"/>
    <w:rsid w:val="00930C1D"/>
    <w:rsid w:val="00931735"/>
    <w:rsid w:val="00932721"/>
    <w:rsid w:val="00932A75"/>
    <w:rsid w:val="009341A0"/>
    <w:rsid w:val="00935014"/>
    <w:rsid w:val="009355D8"/>
    <w:rsid w:val="00936D12"/>
    <w:rsid w:val="00937FD2"/>
    <w:rsid w:val="00942923"/>
    <w:rsid w:val="00945A76"/>
    <w:rsid w:val="00945CEB"/>
    <w:rsid w:val="009472B3"/>
    <w:rsid w:val="009511DD"/>
    <w:rsid w:val="009538A7"/>
    <w:rsid w:val="009604D0"/>
    <w:rsid w:val="00960689"/>
    <w:rsid w:val="009621D0"/>
    <w:rsid w:val="00962259"/>
    <w:rsid w:val="00965FE6"/>
    <w:rsid w:val="00966576"/>
    <w:rsid w:val="0096764C"/>
    <w:rsid w:val="00971862"/>
    <w:rsid w:val="00972FF6"/>
    <w:rsid w:val="00973907"/>
    <w:rsid w:val="0097554E"/>
    <w:rsid w:val="0097711A"/>
    <w:rsid w:val="009803A0"/>
    <w:rsid w:val="009809D0"/>
    <w:rsid w:val="00982A54"/>
    <w:rsid w:val="00982D27"/>
    <w:rsid w:val="00984015"/>
    <w:rsid w:val="0098569E"/>
    <w:rsid w:val="00990D4E"/>
    <w:rsid w:val="00992A32"/>
    <w:rsid w:val="009941CC"/>
    <w:rsid w:val="009949E1"/>
    <w:rsid w:val="00994F08"/>
    <w:rsid w:val="00995465"/>
    <w:rsid w:val="00997AEF"/>
    <w:rsid w:val="00997D69"/>
    <w:rsid w:val="009A0BD7"/>
    <w:rsid w:val="009A1566"/>
    <w:rsid w:val="009A2FB9"/>
    <w:rsid w:val="009A4E4C"/>
    <w:rsid w:val="009A776E"/>
    <w:rsid w:val="009B20AA"/>
    <w:rsid w:val="009B22AB"/>
    <w:rsid w:val="009B2E5B"/>
    <w:rsid w:val="009B354A"/>
    <w:rsid w:val="009B5345"/>
    <w:rsid w:val="009B568A"/>
    <w:rsid w:val="009B6329"/>
    <w:rsid w:val="009B7BD8"/>
    <w:rsid w:val="009C1A8A"/>
    <w:rsid w:val="009C40C2"/>
    <w:rsid w:val="009C4369"/>
    <w:rsid w:val="009C5520"/>
    <w:rsid w:val="009D0DFC"/>
    <w:rsid w:val="009D5D7C"/>
    <w:rsid w:val="009D7766"/>
    <w:rsid w:val="009E01AA"/>
    <w:rsid w:val="009E132B"/>
    <w:rsid w:val="009E1D19"/>
    <w:rsid w:val="009E217D"/>
    <w:rsid w:val="009E7E25"/>
    <w:rsid w:val="009F2CD0"/>
    <w:rsid w:val="009F3167"/>
    <w:rsid w:val="009F5A28"/>
    <w:rsid w:val="009F685F"/>
    <w:rsid w:val="009F6D23"/>
    <w:rsid w:val="00A03B03"/>
    <w:rsid w:val="00A04BC9"/>
    <w:rsid w:val="00A052AB"/>
    <w:rsid w:val="00A05E01"/>
    <w:rsid w:val="00A0740C"/>
    <w:rsid w:val="00A10736"/>
    <w:rsid w:val="00A10FDB"/>
    <w:rsid w:val="00A11598"/>
    <w:rsid w:val="00A15C06"/>
    <w:rsid w:val="00A17195"/>
    <w:rsid w:val="00A20F76"/>
    <w:rsid w:val="00A217C2"/>
    <w:rsid w:val="00A21F80"/>
    <w:rsid w:val="00A22BCD"/>
    <w:rsid w:val="00A2373A"/>
    <w:rsid w:val="00A242EE"/>
    <w:rsid w:val="00A24587"/>
    <w:rsid w:val="00A2579A"/>
    <w:rsid w:val="00A26C07"/>
    <w:rsid w:val="00A27127"/>
    <w:rsid w:val="00A27A2A"/>
    <w:rsid w:val="00A31CF6"/>
    <w:rsid w:val="00A34835"/>
    <w:rsid w:val="00A36848"/>
    <w:rsid w:val="00A36C49"/>
    <w:rsid w:val="00A36DF8"/>
    <w:rsid w:val="00A411FF"/>
    <w:rsid w:val="00A41518"/>
    <w:rsid w:val="00A41D46"/>
    <w:rsid w:val="00A43CDF"/>
    <w:rsid w:val="00A44329"/>
    <w:rsid w:val="00A44E67"/>
    <w:rsid w:val="00A461A3"/>
    <w:rsid w:val="00A529E4"/>
    <w:rsid w:val="00A535BC"/>
    <w:rsid w:val="00A54CAB"/>
    <w:rsid w:val="00A54DE2"/>
    <w:rsid w:val="00A56085"/>
    <w:rsid w:val="00A615A5"/>
    <w:rsid w:val="00A62218"/>
    <w:rsid w:val="00A63F62"/>
    <w:rsid w:val="00A64174"/>
    <w:rsid w:val="00A65BA4"/>
    <w:rsid w:val="00A65C29"/>
    <w:rsid w:val="00A67581"/>
    <w:rsid w:val="00A72034"/>
    <w:rsid w:val="00A72A24"/>
    <w:rsid w:val="00A73F01"/>
    <w:rsid w:val="00A76539"/>
    <w:rsid w:val="00A766F3"/>
    <w:rsid w:val="00A7736D"/>
    <w:rsid w:val="00A77512"/>
    <w:rsid w:val="00A80A89"/>
    <w:rsid w:val="00A81B9D"/>
    <w:rsid w:val="00A8272C"/>
    <w:rsid w:val="00A82B11"/>
    <w:rsid w:val="00A82FBB"/>
    <w:rsid w:val="00A862D2"/>
    <w:rsid w:val="00A86D37"/>
    <w:rsid w:val="00A91E51"/>
    <w:rsid w:val="00A91EB8"/>
    <w:rsid w:val="00A9388F"/>
    <w:rsid w:val="00A96E38"/>
    <w:rsid w:val="00A97373"/>
    <w:rsid w:val="00AA31C4"/>
    <w:rsid w:val="00AA48B2"/>
    <w:rsid w:val="00AA624B"/>
    <w:rsid w:val="00AB05E4"/>
    <w:rsid w:val="00AB0982"/>
    <w:rsid w:val="00AB11EF"/>
    <w:rsid w:val="00AB2CA5"/>
    <w:rsid w:val="00AB5690"/>
    <w:rsid w:val="00AB5AB2"/>
    <w:rsid w:val="00AB5C46"/>
    <w:rsid w:val="00AB6542"/>
    <w:rsid w:val="00AC323C"/>
    <w:rsid w:val="00AC3EED"/>
    <w:rsid w:val="00AC4708"/>
    <w:rsid w:val="00AC6E5E"/>
    <w:rsid w:val="00AC7857"/>
    <w:rsid w:val="00AC7E2D"/>
    <w:rsid w:val="00AD038B"/>
    <w:rsid w:val="00AD2C68"/>
    <w:rsid w:val="00AD38F3"/>
    <w:rsid w:val="00AD3B98"/>
    <w:rsid w:val="00AD5CAE"/>
    <w:rsid w:val="00AD6B50"/>
    <w:rsid w:val="00AD757D"/>
    <w:rsid w:val="00AE244B"/>
    <w:rsid w:val="00AE279C"/>
    <w:rsid w:val="00AE40AA"/>
    <w:rsid w:val="00AF33CD"/>
    <w:rsid w:val="00AF3F4D"/>
    <w:rsid w:val="00AF58F0"/>
    <w:rsid w:val="00AF67F8"/>
    <w:rsid w:val="00AF7181"/>
    <w:rsid w:val="00AF71DC"/>
    <w:rsid w:val="00B0054D"/>
    <w:rsid w:val="00B0062E"/>
    <w:rsid w:val="00B039D2"/>
    <w:rsid w:val="00B03E0E"/>
    <w:rsid w:val="00B04E3F"/>
    <w:rsid w:val="00B07A43"/>
    <w:rsid w:val="00B07CC2"/>
    <w:rsid w:val="00B1009D"/>
    <w:rsid w:val="00B10949"/>
    <w:rsid w:val="00B15DEE"/>
    <w:rsid w:val="00B163DD"/>
    <w:rsid w:val="00B21284"/>
    <w:rsid w:val="00B21C6F"/>
    <w:rsid w:val="00B22471"/>
    <w:rsid w:val="00B22BF6"/>
    <w:rsid w:val="00B238B2"/>
    <w:rsid w:val="00B23B8F"/>
    <w:rsid w:val="00B31D15"/>
    <w:rsid w:val="00B32E10"/>
    <w:rsid w:val="00B338FE"/>
    <w:rsid w:val="00B34F1F"/>
    <w:rsid w:val="00B35A10"/>
    <w:rsid w:val="00B36146"/>
    <w:rsid w:val="00B36F91"/>
    <w:rsid w:val="00B40564"/>
    <w:rsid w:val="00B418FB"/>
    <w:rsid w:val="00B42BD6"/>
    <w:rsid w:val="00B441B2"/>
    <w:rsid w:val="00B4525A"/>
    <w:rsid w:val="00B47158"/>
    <w:rsid w:val="00B4740D"/>
    <w:rsid w:val="00B51688"/>
    <w:rsid w:val="00B52878"/>
    <w:rsid w:val="00B549FB"/>
    <w:rsid w:val="00B55F8D"/>
    <w:rsid w:val="00B56ABB"/>
    <w:rsid w:val="00B56C23"/>
    <w:rsid w:val="00B60936"/>
    <w:rsid w:val="00B612A7"/>
    <w:rsid w:val="00B64D5D"/>
    <w:rsid w:val="00B70D5D"/>
    <w:rsid w:val="00B71261"/>
    <w:rsid w:val="00B736A4"/>
    <w:rsid w:val="00B740B2"/>
    <w:rsid w:val="00B74227"/>
    <w:rsid w:val="00B75066"/>
    <w:rsid w:val="00B757C7"/>
    <w:rsid w:val="00B75F52"/>
    <w:rsid w:val="00B7768A"/>
    <w:rsid w:val="00B81C06"/>
    <w:rsid w:val="00B826A6"/>
    <w:rsid w:val="00B84DEE"/>
    <w:rsid w:val="00B86FCF"/>
    <w:rsid w:val="00B9080E"/>
    <w:rsid w:val="00B94236"/>
    <w:rsid w:val="00B97CFE"/>
    <w:rsid w:val="00BA12F0"/>
    <w:rsid w:val="00BA15B9"/>
    <w:rsid w:val="00BA1962"/>
    <w:rsid w:val="00BA2327"/>
    <w:rsid w:val="00BA4762"/>
    <w:rsid w:val="00BA5610"/>
    <w:rsid w:val="00BA6CED"/>
    <w:rsid w:val="00BA7111"/>
    <w:rsid w:val="00BA72E1"/>
    <w:rsid w:val="00BB30A0"/>
    <w:rsid w:val="00BB66AB"/>
    <w:rsid w:val="00BC0539"/>
    <w:rsid w:val="00BC381E"/>
    <w:rsid w:val="00BC5286"/>
    <w:rsid w:val="00BC5905"/>
    <w:rsid w:val="00BD080E"/>
    <w:rsid w:val="00BD0E05"/>
    <w:rsid w:val="00BD1D48"/>
    <w:rsid w:val="00BD334A"/>
    <w:rsid w:val="00BD3856"/>
    <w:rsid w:val="00BD4637"/>
    <w:rsid w:val="00BD5B15"/>
    <w:rsid w:val="00BD6EE2"/>
    <w:rsid w:val="00BD768B"/>
    <w:rsid w:val="00BD7C8D"/>
    <w:rsid w:val="00BD7E41"/>
    <w:rsid w:val="00BE0CE3"/>
    <w:rsid w:val="00BE0D73"/>
    <w:rsid w:val="00BE24DC"/>
    <w:rsid w:val="00BE3760"/>
    <w:rsid w:val="00BE70C6"/>
    <w:rsid w:val="00BE7249"/>
    <w:rsid w:val="00BF05EC"/>
    <w:rsid w:val="00BF07B1"/>
    <w:rsid w:val="00BF08C7"/>
    <w:rsid w:val="00BF3CED"/>
    <w:rsid w:val="00BF4CF3"/>
    <w:rsid w:val="00BF5EA6"/>
    <w:rsid w:val="00BF5F95"/>
    <w:rsid w:val="00BF7946"/>
    <w:rsid w:val="00C01321"/>
    <w:rsid w:val="00C02E1E"/>
    <w:rsid w:val="00C04806"/>
    <w:rsid w:val="00C10B13"/>
    <w:rsid w:val="00C13B10"/>
    <w:rsid w:val="00C145AE"/>
    <w:rsid w:val="00C152D1"/>
    <w:rsid w:val="00C15340"/>
    <w:rsid w:val="00C15C06"/>
    <w:rsid w:val="00C15FFF"/>
    <w:rsid w:val="00C1678F"/>
    <w:rsid w:val="00C17DB8"/>
    <w:rsid w:val="00C17E22"/>
    <w:rsid w:val="00C206F9"/>
    <w:rsid w:val="00C21E2F"/>
    <w:rsid w:val="00C225F7"/>
    <w:rsid w:val="00C2547F"/>
    <w:rsid w:val="00C26278"/>
    <w:rsid w:val="00C268F9"/>
    <w:rsid w:val="00C26DD3"/>
    <w:rsid w:val="00C301BB"/>
    <w:rsid w:val="00C30944"/>
    <w:rsid w:val="00C322DF"/>
    <w:rsid w:val="00C332BA"/>
    <w:rsid w:val="00C344F6"/>
    <w:rsid w:val="00C4101A"/>
    <w:rsid w:val="00C41C92"/>
    <w:rsid w:val="00C44269"/>
    <w:rsid w:val="00C44564"/>
    <w:rsid w:val="00C461B0"/>
    <w:rsid w:val="00C505DB"/>
    <w:rsid w:val="00C52E4B"/>
    <w:rsid w:val="00C54709"/>
    <w:rsid w:val="00C54E63"/>
    <w:rsid w:val="00C60607"/>
    <w:rsid w:val="00C6293F"/>
    <w:rsid w:val="00C64ABC"/>
    <w:rsid w:val="00C64D51"/>
    <w:rsid w:val="00C65D46"/>
    <w:rsid w:val="00C661DC"/>
    <w:rsid w:val="00C67E8A"/>
    <w:rsid w:val="00C709CD"/>
    <w:rsid w:val="00C71880"/>
    <w:rsid w:val="00C71CB5"/>
    <w:rsid w:val="00C72F41"/>
    <w:rsid w:val="00C749D5"/>
    <w:rsid w:val="00C77DB2"/>
    <w:rsid w:val="00C80586"/>
    <w:rsid w:val="00C81014"/>
    <w:rsid w:val="00C83DFF"/>
    <w:rsid w:val="00C8578A"/>
    <w:rsid w:val="00C859EC"/>
    <w:rsid w:val="00C86E28"/>
    <w:rsid w:val="00C879E9"/>
    <w:rsid w:val="00C904DA"/>
    <w:rsid w:val="00C90FDA"/>
    <w:rsid w:val="00C921D5"/>
    <w:rsid w:val="00C92C53"/>
    <w:rsid w:val="00C935F3"/>
    <w:rsid w:val="00C938DF"/>
    <w:rsid w:val="00C94273"/>
    <w:rsid w:val="00C96DAC"/>
    <w:rsid w:val="00C972F4"/>
    <w:rsid w:val="00C973A2"/>
    <w:rsid w:val="00C97D7D"/>
    <w:rsid w:val="00CA0F1E"/>
    <w:rsid w:val="00CA1203"/>
    <w:rsid w:val="00CA223A"/>
    <w:rsid w:val="00CA414B"/>
    <w:rsid w:val="00CA476D"/>
    <w:rsid w:val="00CA485B"/>
    <w:rsid w:val="00CA5C12"/>
    <w:rsid w:val="00CA6442"/>
    <w:rsid w:val="00CA6976"/>
    <w:rsid w:val="00CA747B"/>
    <w:rsid w:val="00CA7C63"/>
    <w:rsid w:val="00CB2EF4"/>
    <w:rsid w:val="00CB60B3"/>
    <w:rsid w:val="00CB6B26"/>
    <w:rsid w:val="00CB7AC6"/>
    <w:rsid w:val="00CB7B75"/>
    <w:rsid w:val="00CB7FC0"/>
    <w:rsid w:val="00CC069A"/>
    <w:rsid w:val="00CC1407"/>
    <w:rsid w:val="00CC1E44"/>
    <w:rsid w:val="00CC3644"/>
    <w:rsid w:val="00CC748D"/>
    <w:rsid w:val="00CD1336"/>
    <w:rsid w:val="00CD2078"/>
    <w:rsid w:val="00CD6197"/>
    <w:rsid w:val="00CD6933"/>
    <w:rsid w:val="00CE2717"/>
    <w:rsid w:val="00CE4BE8"/>
    <w:rsid w:val="00CE4C0F"/>
    <w:rsid w:val="00CE58A3"/>
    <w:rsid w:val="00CE5D73"/>
    <w:rsid w:val="00CE7C9F"/>
    <w:rsid w:val="00CF3D01"/>
    <w:rsid w:val="00CF4D05"/>
    <w:rsid w:val="00CF6704"/>
    <w:rsid w:val="00D002C1"/>
    <w:rsid w:val="00D006AE"/>
    <w:rsid w:val="00D007E2"/>
    <w:rsid w:val="00D009D8"/>
    <w:rsid w:val="00D00FC7"/>
    <w:rsid w:val="00D03B37"/>
    <w:rsid w:val="00D05036"/>
    <w:rsid w:val="00D05B97"/>
    <w:rsid w:val="00D07D44"/>
    <w:rsid w:val="00D07E71"/>
    <w:rsid w:val="00D11573"/>
    <w:rsid w:val="00D11BE7"/>
    <w:rsid w:val="00D135F0"/>
    <w:rsid w:val="00D145E4"/>
    <w:rsid w:val="00D15FD1"/>
    <w:rsid w:val="00D15FFF"/>
    <w:rsid w:val="00D17213"/>
    <w:rsid w:val="00D173B2"/>
    <w:rsid w:val="00D22432"/>
    <w:rsid w:val="00D23943"/>
    <w:rsid w:val="00D31094"/>
    <w:rsid w:val="00D31A90"/>
    <w:rsid w:val="00D334EA"/>
    <w:rsid w:val="00D33DCE"/>
    <w:rsid w:val="00D349CA"/>
    <w:rsid w:val="00D34F8A"/>
    <w:rsid w:val="00D36881"/>
    <w:rsid w:val="00D36B0B"/>
    <w:rsid w:val="00D40112"/>
    <w:rsid w:val="00D40C06"/>
    <w:rsid w:val="00D43B4E"/>
    <w:rsid w:val="00D4451C"/>
    <w:rsid w:val="00D45617"/>
    <w:rsid w:val="00D45B9A"/>
    <w:rsid w:val="00D46468"/>
    <w:rsid w:val="00D464E9"/>
    <w:rsid w:val="00D46C32"/>
    <w:rsid w:val="00D46DE4"/>
    <w:rsid w:val="00D52BE0"/>
    <w:rsid w:val="00D544A3"/>
    <w:rsid w:val="00D56FE1"/>
    <w:rsid w:val="00D576A5"/>
    <w:rsid w:val="00D64155"/>
    <w:rsid w:val="00D64FA9"/>
    <w:rsid w:val="00D650F1"/>
    <w:rsid w:val="00D65216"/>
    <w:rsid w:val="00D67366"/>
    <w:rsid w:val="00D67BDF"/>
    <w:rsid w:val="00D67C03"/>
    <w:rsid w:val="00D67FFE"/>
    <w:rsid w:val="00D722D9"/>
    <w:rsid w:val="00D73DDD"/>
    <w:rsid w:val="00D7592C"/>
    <w:rsid w:val="00D777D9"/>
    <w:rsid w:val="00D77D8F"/>
    <w:rsid w:val="00D8032E"/>
    <w:rsid w:val="00D8127A"/>
    <w:rsid w:val="00D81445"/>
    <w:rsid w:val="00D825AD"/>
    <w:rsid w:val="00D82CFF"/>
    <w:rsid w:val="00D86DD3"/>
    <w:rsid w:val="00D86E76"/>
    <w:rsid w:val="00D87AA3"/>
    <w:rsid w:val="00D93A7D"/>
    <w:rsid w:val="00D94861"/>
    <w:rsid w:val="00D94B6B"/>
    <w:rsid w:val="00D95F4B"/>
    <w:rsid w:val="00D96305"/>
    <w:rsid w:val="00D96A66"/>
    <w:rsid w:val="00D971DA"/>
    <w:rsid w:val="00D97790"/>
    <w:rsid w:val="00DA12EC"/>
    <w:rsid w:val="00DA2C61"/>
    <w:rsid w:val="00DA579A"/>
    <w:rsid w:val="00DA61EB"/>
    <w:rsid w:val="00DA7D30"/>
    <w:rsid w:val="00DB00B5"/>
    <w:rsid w:val="00DB10E2"/>
    <w:rsid w:val="00DB26AB"/>
    <w:rsid w:val="00DB44D3"/>
    <w:rsid w:val="00DB4DC8"/>
    <w:rsid w:val="00DC583A"/>
    <w:rsid w:val="00DC5CB2"/>
    <w:rsid w:val="00DC5DB4"/>
    <w:rsid w:val="00DD081C"/>
    <w:rsid w:val="00DD1E0B"/>
    <w:rsid w:val="00DD2272"/>
    <w:rsid w:val="00DD56AD"/>
    <w:rsid w:val="00DD6210"/>
    <w:rsid w:val="00DD6BA7"/>
    <w:rsid w:val="00DD712C"/>
    <w:rsid w:val="00DE0219"/>
    <w:rsid w:val="00DE2A21"/>
    <w:rsid w:val="00DE305F"/>
    <w:rsid w:val="00DE3B64"/>
    <w:rsid w:val="00DE3E8B"/>
    <w:rsid w:val="00DE49B8"/>
    <w:rsid w:val="00DE6BCE"/>
    <w:rsid w:val="00DE7BFD"/>
    <w:rsid w:val="00DE7EFC"/>
    <w:rsid w:val="00DF1366"/>
    <w:rsid w:val="00DF2EA9"/>
    <w:rsid w:val="00DF444F"/>
    <w:rsid w:val="00DF6E22"/>
    <w:rsid w:val="00DF7D4F"/>
    <w:rsid w:val="00E00AEB"/>
    <w:rsid w:val="00E01618"/>
    <w:rsid w:val="00E02AD2"/>
    <w:rsid w:val="00E10CE7"/>
    <w:rsid w:val="00E14173"/>
    <w:rsid w:val="00E14B48"/>
    <w:rsid w:val="00E157F6"/>
    <w:rsid w:val="00E16874"/>
    <w:rsid w:val="00E201AA"/>
    <w:rsid w:val="00E207A4"/>
    <w:rsid w:val="00E21A5C"/>
    <w:rsid w:val="00E23211"/>
    <w:rsid w:val="00E23832"/>
    <w:rsid w:val="00E24969"/>
    <w:rsid w:val="00E24E2C"/>
    <w:rsid w:val="00E26B50"/>
    <w:rsid w:val="00E26C29"/>
    <w:rsid w:val="00E26E69"/>
    <w:rsid w:val="00E27E53"/>
    <w:rsid w:val="00E31335"/>
    <w:rsid w:val="00E33AD4"/>
    <w:rsid w:val="00E345F0"/>
    <w:rsid w:val="00E34FD7"/>
    <w:rsid w:val="00E3583B"/>
    <w:rsid w:val="00E35E80"/>
    <w:rsid w:val="00E366A4"/>
    <w:rsid w:val="00E40998"/>
    <w:rsid w:val="00E40E07"/>
    <w:rsid w:val="00E42A69"/>
    <w:rsid w:val="00E42B1E"/>
    <w:rsid w:val="00E441B2"/>
    <w:rsid w:val="00E443FD"/>
    <w:rsid w:val="00E44CCA"/>
    <w:rsid w:val="00E46E7A"/>
    <w:rsid w:val="00E47339"/>
    <w:rsid w:val="00E50B34"/>
    <w:rsid w:val="00E52086"/>
    <w:rsid w:val="00E52B83"/>
    <w:rsid w:val="00E52C27"/>
    <w:rsid w:val="00E52EEB"/>
    <w:rsid w:val="00E5734F"/>
    <w:rsid w:val="00E60ECE"/>
    <w:rsid w:val="00E6192A"/>
    <w:rsid w:val="00E62212"/>
    <w:rsid w:val="00E62471"/>
    <w:rsid w:val="00E6530D"/>
    <w:rsid w:val="00E65376"/>
    <w:rsid w:val="00E67006"/>
    <w:rsid w:val="00E71A8F"/>
    <w:rsid w:val="00E739BF"/>
    <w:rsid w:val="00E76491"/>
    <w:rsid w:val="00E764FD"/>
    <w:rsid w:val="00E76517"/>
    <w:rsid w:val="00E77723"/>
    <w:rsid w:val="00E803BB"/>
    <w:rsid w:val="00E81CFA"/>
    <w:rsid w:val="00E837B9"/>
    <w:rsid w:val="00E83AEF"/>
    <w:rsid w:val="00E854F4"/>
    <w:rsid w:val="00E927B8"/>
    <w:rsid w:val="00E93F52"/>
    <w:rsid w:val="00E94E88"/>
    <w:rsid w:val="00E979E0"/>
    <w:rsid w:val="00EA1ADA"/>
    <w:rsid w:val="00EA2A65"/>
    <w:rsid w:val="00EA31BD"/>
    <w:rsid w:val="00EA4C34"/>
    <w:rsid w:val="00EA4EB6"/>
    <w:rsid w:val="00EB04A4"/>
    <w:rsid w:val="00EB0DA0"/>
    <w:rsid w:val="00EB19D2"/>
    <w:rsid w:val="00EB2856"/>
    <w:rsid w:val="00EB3942"/>
    <w:rsid w:val="00EB4739"/>
    <w:rsid w:val="00EB4A6B"/>
    <w:rsid w:val="00EB6921"/>
    <w:rsid w:val="00EB7D43"/>
    <w:rsid w:val="00EC4901"/>
    <w:rsid w:val="00EC4C82"/>
    <w:rsid w:val="00EC5C2D"/>
    <w:rsid w:val="00EC7397"/>
    <w:rsid w:val="00EC76CC"/>
    <w:rsid w:val="00EC7DB2"/>
    <w:rsid w:val="00ED0591"/>
    <w:rsid w:val="00ED12F4"/>
    <w:rsid w:val="00ED20A7"/>
    <w:rsid w:val="00ED212D"/>
    <w:rsid w:val="00ED2884"/>
    <w:rsid w:val="00ED2DDE"/>
    <w:rsid w:val="00EE0EA8"/>
    <w:rsid w:val="00EE16DD"/>
    <w:rsid w:val="00EE2E6A"/>
    <w:rsid w:val="00EE3C2E"/>
    <w:rsid w:val="00EE4022"/>
    <w:rsid w:val="00EE5E29"/>
    <w:rsid w:val="00EE64ED"/>
    <w:rsid w:val="00EE67B9"/>
    <w:rsid w:val="00EE6E87"/>
    <w:rsid w:val="00EE75A4"/>
    <w:rsid w:val="00EF461A"/>
    <w:rsid w:val="00EF5B1A"/>
    <w:rsid w:val="00F010F6"/>
    <w:rsid w:val="00F0161A"/>
    <w:rsid w:val="00F04B29"/>
    <w:rsid w:val="00F04CE7"/>
    <w:rsid w:val="00F058A1"/>
    <w:rsid w:val="00F05D9B"/>
    <w:rsid w:val="00F07016"/>
    <w:rsid w:val="00F10F3D"/>
    <w:rsid w:val="00F1246A"/>
    <w:rsid w:val="00F13329"/>
    <w:rsid w:val="00F13BA9"/>
    <w:rsid w:val="00F15C2B"/>
    <w:rsid w:val="00F17DA6"/>
    <w:rsid w:val="00F203EE"/>
    <w:rsid w:val="00F219DF"/>
    <w:rsid w:val="00F21FE4"/>
    <w:rsid w:val="00F23B51"/>
    <w:rsid w:val="00F25579"/>
    <w:rsid w:val="00F25923"/>
    <w:rsid w:val="00F26B13"/>
    <w:rsid w:val="00F27B8E"/>
    <w:rsid w:val="00F31C02"/>
    <w:rsid w:val="00F3371E"/>
    <w:rsid w:val="00F33841"/>
    <w:rsid w:val="00F37B40"/>
    <w:rsid w:val="00F4001E"/>
    <w:rsid w:val="00F416F9"/>
    <w:rsid w:val="00F45D6A"/>
    <w:rsid w:val="00F4614F"/>
    <w:rsid w:val="00F4732A"/>
    <w:rsid w:val="00F50FE5"/>
    <w:rsid w:val="00F53968"/>
    <w:rsid w:val="00F540FC"/>
    <w:rsid w:val="00F54AF8"/>
    <w:rsid w:val="00F54C0C"/>
    <w:rsid w:val="00F55BE6"/>
    <w:rsid w:val="00F56EA3"/>
    <w:rsid w:val="00F60646"/>
    <w:rsid w:val="00F61C9B"/>
    <w:rsid w:val="00F62F2D"/>
    <w:rsid w:val="00F64256"/>
    <w:rsid w:val="00F677B5"/>
    <w:rsid w:val="00F67C83"/>
    <w:rsid w:val="00F71F45"/>
    <w:rsid w:val="00F724D2"/>
    <w:rsid w:val="00F72BB3"/>
    <w:rsid w:val="00F72F26"/>
    <w:rsid w:val="00F732B6"/>
    <w:rsid w:val="00F73A9D"/>
    <w:rsid w:val="00F74BE4"/>
    <w:rsid w:val="00F758E6"/>
    <w:rsid w:val="00F76EEA"/>
    <w:rsid w:val="00F80FDC"/>
    <w:rsid w:val="00F82AC5"/>
    <w:rsid w:val="00F834F0"/>
    <w:rsid w:val="00F842D9"/>
    <w:rsid w:val="00F85022"/>
    <w:rsid w:val="00F85508"/>
    <w:rsid w:val="00F90858"/>
    <w:rsid w:val="00F968D2"/>
    <w:rsid w:val="00FA22A1"/>
    <w:rsid w:val="00FA2553"/>
    <w:rsid w:val="00FA5104"/>
    <w:rsid w:val="00FA5413"/>
    <w:rsid w:val="00FA5B57"/>
    <w:rsid w:val="00FA6069"/>
    <w:rsid w:val="00FA7426"/>
    <w:rsid w:val="00FB4D8F"/>
    <w:rsid w:val="00FB5790"/>
    <w:rsid w:val="00FB6B01"/>
    <w:rsid w:val="00FB6B8D"/>
    <w:rsid w:val="00FB6BF2"/>
    <w:rsid w:val="00FC069D"/>
    <w:rsid w:val="00FC11D1"/>
    <w:rsid w:val="00FC24E0"/>
    <w:rsid w:val="00FC43FF"/>
    <w:rsid w:val="00FC54BB"/>
    <w:rsid w:val="00FC5957"/>
    <w:rsid w:val="00FD0614"/>
    <w:rsid w:val="00FD3E49"/>
    <w:rsid w:val="00FD572C"/>
    <w:rsid w:val="00FD6198"/>
    <w:rsid w:val="00FD6672"/>
    <w:rsid w:val="00FE11E1"/>
    <w:rsid w:val="00FE1279"/>
    <w:rsid w:val="00FE34AA"/>
    <w:rsid w:val="00FE38D4"/>
    <w:rsid w:val="00FE6B37"/>
    <w:rsid w:val="00FF1E95"/>
    <w:rsid w:val="00FF682B"/>
    <w:rsid w:val="00FF7AF8"/>
    <w:rsid w:val="00FF7E13"/>
    <w:rsid w:val="058CA73E"/>
    <w:rsid w:val="05D1282E"/>
    <w:rsid w:val="107F6967"/>
    <w:rsid w:val="14FFF239"/>
    <w:rsid w:val="1653ED79"/>
    <w:rsid w:val="1B22DA31"/>
    <w:rsid w:val="1C5BA15A"/>
    <w:rsid w:val="1CCDF034"/>
    <w:rsid w:val="1F61D87F"/>
    <w:rsid w:val="28592420"/>
    <w:rsid w:val="2CDEA74F"/>
    <w:rsid w:val="30AE7B81"/>
    <w:rsid w:val="3546E1B1"/>
    <w:rsid w:val="46B83079"/>
    <w:rsid w:val="487299B9"/>
    <w:rsid w:val="4A3B9E80"/>
    <w:rsid w:val="4B775B0A"/>
    <w:rsid w:val="4BFE5D23"/>
    <w:rsid w:val="4CE9B60E"/>
    <w:rsid w:val="4CEE2D91"/>
    <w:rsid w:val="4E06BF7F"/>
    <w:rsid w:val="502C46FB"/>
    <w:rsid w:val="564833F8"/>
    <w:rsid w:val="58AB48C1"/>
    <w:rsid w:val="62522967"/>
    <w:rsid w:val="70A61F6A"/>
    <w:rsid w:val="7568B196"/>
    <w:rsid w:val="75C110C9"/>
    <w:rsid w:val="789CA5C8"/>
    <w:rsid w:val="79C916FF"/>
    <w:rsid w:val="7E2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5310C"/>
  <w15:docId w15:val="{78C226F1-EBA5-44E1-A763-E3B9F7DC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/>
    <w:lsdException w:name="List Bullet 4" w:semiHidden="1" w:unhideWhenUsed="1"/>
    <w:lsdException w:name="List Bullet 5" w:semiHidden="1" w:unhideWhenUsed="1"/>
    <w:lsdException w:name="List Number 2" w:semiHidden="1" w:uiPriority="2" w:unhideWhenUsed="1" w:qFormat="1"/>
    <w:lsdException w:name="List Number 3" w:semiHidden="1" w:uiPriority="2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112"/>
    <w:rPr>
      <w:sz w:val="24"/>
      <w:szCs w:val="24"/>
      <w:lang w:eastAsia="en-GB"/>
    </w:rPr>
  </w:style>
  <w:style w:type="paragraph" w:styleId="Heading1">
    <w:name w:val="heading 1"/>
    <w:next w:val="BodyText"/>
    <w:link w:val="Heading1Char"/>
    <w:uiPriority w:val="1"/>
    <w:qFormat/>
    <w:rsid w:val="00B04E3F"/>
    <w:pPr>
      <w:keepNext/>
      <w:keepLines/>
      <w:spacing w:after="240"/>
      <w:outlineLvl w:val="0"/>
    </w:pPr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paragraph" w:styleId="Heading2">
    <w:name w:val="heading 2"/>
    <w:next w:val="BodyText"/>
    <w:link w:val="Heading2Char"/>
    <w:uiPriority w:val="1"/>
    <w:qFormat/>
    <w:rsid w:val="00B04E3F"/>
    <w:pPr>
      <w:keepNext/>
      <w:keepLines/>
      <w:numPr>
        <w:ilvl w:val="1"/>
      </w:numPr>
      <w:spacing w:before="360" w:after="240"/>
      <w:outlineLvl w:val="1"/>
    </w:pPr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paragraph" w:styleId="Heading3">
    <w:name w:val="heading 3"/>
    <w:next w:val="BodyText"/>
    <w:link w:val="Heading3Char"/>
    <w:uiPriority w:val="1"/>
    <w:qFormat/>
    <w:rsid w:val="00674783"/>
    <w:pPr>
      <w:keepNext/>
      <w:keepLines/>
      <w:numPr>
        <w:ilvl w:val="2"/>
      </w:numPr>
      <w:spacing w:before="360" w:after="240"/>
      <w:outlineLvl w:val="2"/>
    </w:pPr>
    <w:rPr>
      <w:rFonts w:ascii="Calibri" w:eastAsia="Calibri" w:hAnsi="Calibri" w:cs="Arial"/>
      <w:b/>
      <w:bCs/>
      <w:sz w:val="26"/>
      <w:szCs w:val="26"/>
    </w:rPr>
  </w:style>
  <w:style w:type="paragraph" w:styleId="Heading4">
    <w:name w:val="heading 4"/>
    <w:next w:val="BodyText"/>
    <w:link w:val="Heading4Char"/>
    <w:uiPriority w:val="1"/>
    <w:qFormat/>
    <w:rsid w:val="00B04E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edheading">
    <w:name w:val="Boxed heading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360" w:after="240"/>
      <w:ind w:left="227" w:right="227"/>
    </w:pPr>
    <w:rPr>
      <w:rFonts w:ascii="Calibri" w:eastAsia="Calibri" w:hAnsi="Calibri"/>
      <w:b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qFormat/>
    <w:rsid w:val="005C14DE"/>
    <w:pPr>
      <w:tabs>
        <w:tab w:val="center" w:pos="4153"/>
        <w:tab w:val="right" w:pos="8306"/>
      </w:tabs>
      <w:spacing w:before="120" w:after="120" w:line="264" w:lineRule="auto"/>
    </w:pPr>
    <w:rPr>
      <w:rFonts w:ascii="Calibri" w:eastAsia="Calibri" w:hAnsi="Calibri"/>
      <w:color w:val="000000"/>
      <w:sz w:val="16"/>
      <w:szCs w:val="22"/>
      <w:lang w:eastAsia="en-AU"/>
    </w:rPr>
  </w:style>
  <w:style w:type="table" w:styleId="TableGrid">
    <w:name w:val="Table Grid"/>
    <w:basedOn w:val="TableNormal"/>
    <w:rsid w:val="003C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xedtext">
    <w:name w:val="Boxed text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180" w:after="180"/>
      <w:ind w:left="227" w:right="227"/>
    </w:pPr>
    <w:rPr>
      <w:rFonts w:ascii="Calibri" w:eastAsia="Calibri" w:hAnsi="Calibri"/>
      <w:color w:val="000000"/>
      <w:sz w:val="24"/>
      <w:szCs w:val="24"/>
    </w:rPr>
  </w:style>
  <w:style w:type="paragraph" w:customStyle="1" w:styleId="Boxedlistbullet">
    <w:name w:val="Boxed list bullet"/>
    <w:basedOn w:val="Boxedtext"/>
    <w:uiPriority w:val="19"/>
    <w:qFormat/>
    <w:rsid w:val="00B04E3F"/>
    <w:pPr>
      <w:numPr>
        <w:numId w:val="18"/>
      </w:numPr>
      <w:spacing w:before="0" w:after="0"/>
      <w:ind w:left="454" w:hanging="227"/>
      <w:contextualSpacing/>
    </w:pPr>
  </w:style>
  <w:style w:type="character" w:styleId="Hyperlink">
    <w:name w:val="Hyperlink"/>
    <w:basedOn w:val="DefaultParagraphFont"/>
    <w:uiPriority w:val="99"/>
    <w:qFormat/>
    <w:rsid w:val="00B04E3F"/>
    <w:rPr>
      <w:color w:val="757579" w:themeColor="accent3"/>
      <w:u w:val="single"/>
    </w:rPr>
  </w:style>
  <w:style w:type="paragraph" w:customStyle="1" w:styleId="instructions">
    <w:name w:val="instructions"/>
    <w:basedOn w:val="Normal"/>
    <w:rsid w:val="00C86E28"/>
    <w:pPr>
      <w:spacing w:before="120" w:after="120" w:line="264" w:lineRule="auto"/>
    </w:pPr>
    <w:rPr>
      <w:rFonts w:ascii="Calibri" w:eastAsia="Calibri" w:hAnsi="Calibri" w:cs="Arial"/>
      <w:color w:val="FF0000"/>
      <w:sz w:val="18"/>
      <w:szCs w:val="20"/>
      <w:lang w:eastAsia="en-AU"/>
    </w:rPr>
  </w:style>
  <w:style w:type="paragraph" w:styleId="Header">
    <w:name w:val="header"/>
    <w:basedOn w:val="Normal"/>
    <w:link w:val="HeaderChar"/>
    <w:unhideWhenUsed/>
    <w:rsid w:val="00ED212D"/>
    <w:pPr>
      <w:tabs>
        <w:tab w:val="center" w:pos="4513"/>
        <w:tab w:val="right" w:pos="9026"/>
      </w:tabs>
    </w:pPr>
    <w:rPr>
      <w:rFonts w:ascii="Calibri" w:eastAsia="Calibri" w:hAnsi="Calibri"/>
      <w:color w:val="000000"/>
      <w:szCs w:val="22"/>
      <w:lang w:eastAsia="en-AU"/>
    </w:rPr>
  </w:style>
  <w:style w:type="character" w:customStyle="1" w:styleId="Heading1Char">
    <w:name w:val="Heading 1 Char"/>
    <w:basedOn w:val="DefaultParagraphFont"/>
    <w:link w:val="Heading1"/>
    <w:uiPriority w:val="1"/>
    <w:locked/>
    <w:rsid w:val="00B04E3F"/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locked/>
    <w:rsid w:val="00B04E3F"/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locked/>
    <w:rsid w:val="00674783"/>
    <w:rPr>
      <w:rFonts w:ascii="Calibri" w:eastAsia="Calibri" w:hAnsi="Calibri" w:cs="Arial"/>
      <w:b/>
      <w:bCs/>
      <w:sz w:val="26"/>
      <w:szCs w:val="26"/>
    </w:rPr>
  </w:style>
  <w:style w:type="paragraph" w:styleId="ListBullet">
    <w:name w:val="List Bullet"/>
    <w:basedOn w:val="BodyText"/>
    <w:uiPriority w:val="2"/>
    <w:qFormat/>
    <w:rsid w:val="00332C06"/>
    <w:pPr>
      <w:numPr>
        <w:numId w:val="11"/>
      </w:numPr>
      <w:tabs>
        <w:tab w:val="left" w:pos="397"/>
      </w:tabs>
      <w:spacing w:before="60" w:after="60"/>
    </w:pPr>
  </w:style>
  <w:style w:type="paragraph" w:styleId="ListNumber">
    <w:name w:val="List Number"/>
    <w:basedOn w:val="BodyText"/>
    <w:uiPriority w:val="2"/>
    <w:qFormat/>
    <w:rsid w:val="00332C06"/>
    <w:pPr>
      <w:numPr>
        <w:numId w:val="14"/>
      </w:numPr>
      <w:tabs>
        <w:tab w:val="clear" w:pos="227"/>
        <w:tab w:val="left" w:pos="397"/>
      </w:tabs>
    </w:pPr>
  </w:style>
  <w:style w:type="paragraph" w:styleId="ListBullet2">
    <w:name w:val="List Bullet 2"/>
    <w:basedOn w:val="ListBullet"/>
    <w:uiPriority w:val="2"/>
    <w:qFormat/>
    <w:rsid w:val="00332C06"/>
    <w:pPr>
      <w:numPr>
        <w:ilvl w:val="1"/>
      </w:numPr>
      <w:tabs>
        <w:tab w:val="clear" w:pos="397"/>
        <w:tab w:val="left" w:pos="794"/>
      </w:tabs>
    </w:pPr>
  </w:style>
  <w:style w:type="paragraph" w:styleId="ListBullet3">
    <w:name w:val="List Bullet 3"/>
    <w:basedOn w:val="ListBullet2"/>
    <w:uiPriority w:val="2"/>
    <w:rsid w:val="00332C06"/>
    <w:pPr>
      <w:numPr>
        <w:ilvl w:val="0"/>
        <w:numId w:val="15"/>
      </w:numPr>
      <w:tabs>
        <w:tab w:val="clear" w:pos="794"/>
        <w:tab w:val="left" w:pos="851"/>
      </w:tabs>
      <w:ind w:left="1497" w:hanging="340"/>
    </w:pPr>
  </w:style>
  <w:style w:type="paragraph" w:customStyle="1" w:styleId="FigureTableSource">
    <w:name w:val="Figure/Table Source"/>
    <w:basedOn w:val="BodyText"/>
    <w:next w:val="BodyText"/>
    <w:uiPriority w:val="4"/>
    <w:qFormat/>
    <w:rsid w:val="00332C06"/>
    <w:pPr>
      <w:tabs>
        <w:tab w:val="left" w:pos="539"/>
      </w:tabs>
      <w:spacing w:after="240" w:line="180" w:lineRule="atLeast"/>
    </w:pPr>
    <w:rPr>
      <w:sz w:val="16"/>
      <w:szCs w:val="20"/>
    </w:rPr>
  </w:style>
  <w:style w:type="paragraph" w:customStyle="1" w:styleId="TableText">
    <w:name w:val="TableText"/>
    <w:basedOn w:val="Normal"/>
    <w:uiPriority w:val="5"/>
    <w:qFormat/>
    <w:rsid w:val="00332C06"/>
    <w:pPr>
      <w:spacing w:before="60" w:after="60" w:line="264" w:lineRule="auto"/>
    </w:pPr>
    <w:rPr>
      <w:rFonts w:ascii="Calibri" w:eastAsia="Calibri" w:hAnsi="Calibri"/>
      <w:color w:val="000000"/>
      <w:sz w:val="18"/>
      <w:szCs w:val="22"/>
      <w:lang w:eastAsia="en-AU"/>
    </w:rPr>
  </w:style>
  <w:style w:type="paragraph" w:customStyle="1" w:styleId="TableBullet">
    <w:name w:val="TableBullet"/>
    <w:basedOn w:val="TableText"/>
    <w:next w:val="TableText"/>
    <w:uiPriority w:val="5"/>
    <w:qFormat/>
    <w:rsid w:val="00332C06"/>
    <w:pPr>
      <w:numPr>
        <w:numId w:val="13"/>
      </w:numPr>
    </w:pPr>
  </w:style>
  <w:style w:type="paragraph" w:customStyle="1" w:styleId="RowHeading">
    <w:name w:val="RowHeading"/>
    <w:basedOn w:val="TableText"/>
    <w:next w:val="TableText"/>
    <w:uiPriority w:val="5"/>
    <w:qFormat/>
    <w:rsid w:val="00332C06"/>
    <w:rPr>
      <w:b/>
      <w:color w:val="auto"/>
    </w:rPr>
  </w:style>
  <w:style w:type="paragraph" w:customStyle="1" w:styleId="ColumnHeading">
    <w:name w:val="ColumnHeading"/>
    <w:basedOn w:val="TableText"/>
    <w:uiPriority w:val="5"/>
    <w:qFormat/>
    <w:rsid w:val="00332C06"/>
    <w:pPr>
      <w:spacing w:after="0" w:line="180" w:lineRule="atLeast"/>
    </w:pPr>
    <w:rPr>
      <w:b/>
      <w:caps/>
      <w:color w:val="FFFFFF"/>
      <w:sz w:val="16"/>
    </w:rPr>
  </w:style>
  <w:style w:type="paragraph" w:styleId="Caption">
    <w:name w:val="caption"/>
    <w:basedOn w:val="BodyText"/>
    <w:next w:val="BodyText"/>
    <w:uiPriority w:val="4"/>
    <w:qFormat/>
    <w:rsid w:val="00B04E3F"/>
    <w:pPr>
      <w:keepNext/>
      <w:spacing w:before="180" w:after="180"/>
      <w:contextualSpacing/>
    </w:pPr>
    <w:rPr>
      <w:b/>
      <w:bCs/>
      <w:color w:val="757579" w:themeColor="accent3"/>
      <w:sz w:val="20"/>
      <w:szCs w:val="18"/>
    </w:rPr>
  </w:style>
  <w:style w:type="paragraph" w:styleId="BodyText">
    <w:name w:val="Body Text"/>
    <w:link w:val="BodyTextChar"/>
    <w:qFormat/>
    <w:rsid w:val="00332C06"/>
    <w:pPr>
      <w:spacing w:before="120" w:after="120" w:line="264" w:lineRule="auto"/>
    </w:pPr>
    <w:rPr>
      <w:rFonts w:ascii="Calibri" w:eastAsia="Calibri" w:hAnsi="Calibri"/>
      <w:color w:val="000000"/>
      <w:sz w:val="24"/>
      <w:szCs w:val="22"/>
    </w:rPr>
  </w:style>
  <w:style w:type="character" w:customStyle="1" w:styleId="BodyTextChar">
    <w:name w:val="Body Text Char"/>
    <w:basedOn w:val="DefaultParagraphFont"/>
    <w:link w:val="BodyText"/>
    <w:rsid w:val="00332C06"/>
    <w:rPr>
      <w:rFonts w:ascii="Calibri" w:eastAsia="Calibri" w:hAnsi="Calibri"/>
      <w:color w:val="000000"/>
      <w:sz w:val="24"/>
      <w:szCs w:val="22"/>
    </w:rPr>
  </w:style>
  <w:style w:type="paragraph" w:styleId="ListNumber3">
    <w:name w:val="List Number 3"/>
    <w:basedOn w:val="ListNumber2"/>
    <w:uiPriority w:val="2"/>
    <w:rsid w:val="00332C06"/>
    <w:pPr>
      <w:numPr>
        <w:numId w:val="16"/>
      </w:numPr>
      <w:tabs>
        <w:tab w:val="clear" w:pos="397"/>
      </w:tabs>
      <w:ind w:left="1078" w:hanging="284"/>
    </w:pPr>
  </w:style>
  <w:style w:type="numbering" w:customStyle="1" w:styleId="TableBullets">
    <w:name w:val="TableBullets"/>
    <w:uiPriority w:val="99"/>
    <w:rsid w:val="00332C06"/>
    <w:pPr>
      <w:numPr>
        <w:numId w:val="13"/>
      </w:numPr>
    </w:pPr>
  </w:style>
  <w:style w:type="numbering" w:customStyle="1" w:styleId="Sources">
    <w:name w:val="Sources"/>
    <w:rsid w:val="00332C06"/>
    <w:pPr>
      <w:numPr>
        <w:numId w:val="12"/>
      </w:numPr>
    </w:pPr>
  </w:style>
  <w:style w:type="numbering" w:customStyle="1" w:styleId="Bullets">
    <w:name w:val="Bullets"/>
    <w:rsid w:val="00332C06"/>
    <w:pPr>
      <w:numPr>
        <w:numId w:val="11"/>
      </w:numPr>
    </w:pPr>
  </w:style>
  <w:style w:type="numbering" w:customStyle="1" w:styleId="Numbers">
    <w:name w:val="Numbers"/>
    <w:rsid w:val="00332C06"/>
    <w:pPr>
      <w:numPr>
        <w:numId w:val="14"/>
      </w:numPr>
    </w:pPr>
  </w:style>
  <w:style w:type="paragraph" w:customStyle="1" w:styleId="Equation">
    <w:name w:val="Equation"/>
    <w:basedOn w:val="BodyText"/>
    <w:next w:val="BodyText"/>
    <w:uiPriority w:val="7"/>
    <w:qFormat/>
    <w:rsid w:val="00332C06"/>
    <w:pPr>
      <w:tabs>
        <w:tab w:val="right" w:pos="9639"/>
      </w:tabs>
      <w:spacing w:before="240" w:after="240"/>
      <w:ind w:left="567"/>
    </w:pPr>
    <w:rPr>
      <w:rFonts w:asciiTheme="minorHAnsi" w:eastAsia="Times New Roman" w:hAnsiTheme="minorHAnsi"/>
      <w:color w:val="auto"/>
      <w:szCs w:val="24"/>
      <w:lang w:eastAsia="en-US"/>
    </w:rPr>
  </w:style>
  <w:style w:type="paragraph" w:styleId="ListNumber2">
    <w:name w:val="List Number 2"/>
    <w:basedOn w:val="ListNumber"/>
    <w:uiPriority w:val="2"/>
    <w:qFormat/>
    <w:rsid w:val="006D17A9"/>
    <w:pPr>
      <w:numPr>
        <w:numId w:val="7"/>
      </w:numPr>
      <w:tabs>
        <w:tab w:val="left" w:pos="794"/>
      </w:tabs>
      <w:spacing w:before="60" w:after="60"/>
      <w:ind w:left="794" w:hanging="397"/>
    </w:pPr>
  </w:style>
  <w:style w:type="character" w:customStyle="1" w:styleId="Italics">
    <w:name w:val="Italics"/>
    <w:basedOn w:val="DefaultParagraphFont"/>
    <w:uiPriority w:val="3"/>
    <w:qFormat/>
    <w:rsid w:val="00332C06"/>
    <w:rPr>
      <w:i/>
    </w:rPr>
  </w:style>
  <w:style w:type="table" w:customStyle="1" w:styleId="TableCSIRO">
    <w:name w:val="Table_CSIRO"/>
    <w:basedOn w:val="TableNormal"/>
    <w:uiPriority w:val="99"/>
    <w:qFormat/>
    <w:rsid w:val="00332C06"/>
    <w:rPr>
      <w:rFonts w:ascii="Calibri" w:eastAsiaTheme="minorHAnsi" w:hAnsi="Calibri"/>
      <w:sz w:val="22"/>
      <w:szCs w:val="22"/>
    </w:rPr>
    <w:tblPr>
      <w:tblStyleRowBandSize w:val="1"/>
      <w:tblInd w:w="113" w:type="dxa"/>
      <w:tblBorders>
        <w:bottom w:val="single" w:sz="4" w:space="0" w:color="auto"/>
      </w:tblBorders>
      <w:tblCellMar>
        <w:left w:w="85" w:type="dxa"/>
        <w:bottom w:w="28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DED"/>
      </w:tcPr>
    </w:tblStylePr>
  </w:style>
  <w:style w:type="paragraph" w:customStyle="1" w:styleId="CaptionNote">
    <w:name w:val="Caption Note"/>
    <w:basedOn w:val="Caption"/>
    <w:next w:val="BodyText"/>
    <w:uiPriority w:val="4"/>
    <w:rsid w:val="00332C06"/>
    <w:pPr>
      <w:spacing w:before="0"/>
    </w:pPr>
  </w:style>
  <w:style w:type="paragraph" w:styleId="BalloonText">
    <w:name w:val="Balloon Text"/>
    <w:basedOn w:val="Normal"/>
    <w:link w:val="BalloonTextChar"/>
    <w:rsid w:val="00332C06"/>
    <w:pPr>
      <w:spacing w:before="120" w:line="264" w:lineRule="auto"/>
    </w:pPr>
    <w:rPr>
      <w:rFonts w:ascii="Tahoma" w:eastAsia="Calibri" w:hAnsi="Tahoma" w:cs="Tahoma"/>
      <w:color w:val="000000"/>
      <w:sz w:val="16"/>
      <w:szCs w:val="16"/>
      <w:lang w:eastAsia="en-AU"/>
    </w:rPr>
  </w:style>
  <w:style w:type="character" w:customStyle="1" w:styleId="BalloonTextChar">
    <w:name w:val="Balloon Text Char"/>
    <w:basedOn w:val="DefaultParagraphFont"/>
    <w:link w:val="BalloonText"/>
    <w:rsid w:val="00332C06"/>
    <w:rPr>
      <w:rFonts w:ascii="Tahoma" w:eastAsia="Calibri" w:hAnsi="Tahoma" w:cs="Tahoma"/>
      <w:color w:val="00000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1"/>
    <w:rsid w:val="00B04E3F"/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246C0"/>
    <w:rPr>
      <w:rFonts w:ascii="Calibri" w:eastAsia="Calibri" w:hAnsi="Calibri"/>
      <w:color w:val="000000"/>
      <w:sz w:val="16"/>
      <w:szCs w:val="22"/>
    </w:rPr>
  </w:style>
  <w:style w:type="character" w:styleId="PageNumber">
    <w:name w:val="page number"/>
    <w:basedOn w:val="DefaultParagraphFont"/>
    <w:uiPriority w:val="99"/>
    <w:rsid w:val="00ED212D"/>
    <w:rPr>
      <w:rFonts w:ascii="Calibri" w:hAnsi="Calibri" w:cs="Times New Roman"/>
      <w:color w:val="757579" w:themeColor="accent3"/>
      <w:sz w:val="18"/>
    </w:rPr>
  </w:style>
  <w:style w:type="numbering" w:styleId="1ai">
    <w:name w:val="Outline List 1"/>
    <w:basedOn w:val="NoList"/>
    <w:uiPriority w:val="99"/>
    <w:unhideWhenUsed/>
    <w:rsid w:val="006246C0"/>
    <w:pPr>
      <w:numPr>
        <w:numId w:val="17"/>
      </w:numPr>
    </w:pPr>
  </w:style>
  <w:style w:type="paragraph" w:styleId="ListParagraph">
    <w:name w:val="List Paragraph"/>
    <w:basedOn w:val="Normal"/>
    <w:uiPriority w:val="34"/>
    <w:qFormat/>
    <w:rsid w:val="0082654C"/>
    <w:pPr>
      <w:spacing w:before="120" w:after="120" w:line="264" w:lineRule="auto"/>
      <w:ind w:left="720"/>
      <w:contextualSpacing/>
    </w:pPr>
    <w:rPr>
      <w:rFonts w:ascii="Calibri" w:eastAsia="Calibri" w:hAnsi="Calibri"/>
      <w:color w:val="000000"/>
      <w:szCs w:val="22"/>
      <w:lang w:eastAsia="en-AU"/>
    </w:rPr>
  </w:style>
  <w:style w:type="character" w:customStyle="1" w:styleId="HeaderChar">
    <w:name w:val="Header Char"/>
    <w:basedOn w:val="DefaultParagraphFont"/>
    <w:link w:val="Header"/>
    <w:rsid w:val="00ED212D"/>
    <w:rPr>
      <w:rFonts w:ascii="Calibri" w:eastAsia="Calibri" w:hAnsi="Calibri"/>
      <w:color w:val="000000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F18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4406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406D6"/>
    <w:pPr>
      <w:spacing w:before="120" w:after="120"/>
    </w:pPr>
    <w:rPr>
      <w:rFonts w:ascii="Calibri" w:eastAsia="Calibri" w:hAnsi="Calibri"/>
      <w:color w:val="000000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semiHidden/>
    <w:rsid w:val="004406D6"/>
    <w:rPr>
      <w:rFonts w:ascii="Calibri" w:eastAsia="Calibri" w:hAnsi="Calibri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40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406D6"/>
    <w:rPr>
      <w:rFonts w:ascii="Calibri" w:eastAsia="Calibri" w:hAnsi="Calibri"/>
      <w:b/>
      <w:bCs/>
      <w:color w:val="000000"/>
    </w:rPr>
  </w:style>
  <w:style w:type="character" w:customStyle="1" w:styleId="A12">
    <w:name w:val="A12"/>
    <w:uiPriority w:val="99"/>
    <w:rsid w:val="002D1DA6"/>
    <w:rPr>
      <w:rFonts w:cs="Corpid C1"/>
      <w:color w:val="221E1F"/>
      <w:sz w:val="10"/>
      <w:szCs w:val="10"/>
    </w:rPr>
  </w:style>
  <w:style w:type="paragraph" w:customStyle="1" w:styleId="RefStyle">
    <w:name w:val="Ref Style"/>
    <w:basedOn w:val="Normal"/>
    <w:rsid w:val="002D1DA6"/>
    <w:pPr>
      <w:ind w:left="369" w:hanging="369"/>
    </w:pPr>
    <w:rPr>
      <w:sz w:val="22"/>
      <w:szCs w:val="22"/>
      <w:lang w:eastAsia="en-US"/>
    </w:rPr>
  </w:style>
  <w:style w:type="paragraph" w:customStyle="1" w:styleId="Default">
    <w:name w:val="Default"/>
    <w:rsid w:val="00BF07B1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val="en-US" w:eastAsia="en-US"/>
    </w:rPr>
  </w:style>
  <w:style w:type="character" w:customStyle="1" w:styleId="A8">
    <w:name w:val="A8"/>
    <w:uiPriority w:val="99"/>
    <w:rsid w:val="00BF07B1"/>
    <w:rPr>
      <w:rFonts w:cs="Corpid C1"/>
      <w:color w:val="211D1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1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ortal.aodn.org.au/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.Swadling@utas.edu.a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mosoceanreport.org.a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649\AppData\Roaming\Microsoft\Templates\Generic%20Document.dotx" TargetMode="External"/></Relationships>
</file>

<file path=word/theme/theme1.xml><?xml version="1.0" encoding="utf-8"?>
<a:theme xmlns:a="http://schemas.openxmlformats.org/drawingml/2006/main" name="Office Theme">
  <a:themeElements>
    <a:clrScheme name="CSIRO-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A9CE"/>
      </a:accent1>
      <a:accent2>
        <a:srgbClr val="001D34"/>
      </a:accent2>
      <a:accent3>
        <a:srgbClr val="757579"/>
      </a:accent3>
      <a:accent4>
        <a:srgbClr val="1E22AA"/>
      </a:accent4>
      <a:accent5>
        <a:srgbClr val="007377"/>
      </a:accent5>
      <a:accent6>
        <a:srgbClr val="6D2077"/>
      </a:accent6>
      <a:hlink>
        <a:srgbClr val="004B87"/>
      </a:hlink>
      <a:folHlink>
        <a:srgbClr val="007A53"/>
      </a:folHlink>
    </a:clrScheme>
    <a:fontScheme name="CSIRO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7B3C90F37894A9EEE1E1024988639" ma:contentTypeVersion="4" ma:contentTypeDescription="Create a new document." ma:contentTypeScope="" ma:versionID="1449a0f3e9be5a4c85c76d893fe89baa">
  <xsd:schema xmlns:xsd="http://www.w3.org/2001/XMLSchema" xmlns:xs="http://www.w3.org/2001/XMLSchema" xmlns:p="http://schemas.microsoft.com/office/2006/metadata/properties" xmlns:ns2="0d97f2f0-b670-43b3-97a6-16b095166e7a" xmlns:ns3="07a2f162-a78e-4908-83de-754ce6a2028d" targetNamespace="http://schemas.microsoft.com/office/2006/metadata/properties" ma:root="true" ma:fieldsID="b276a825876fc031a7f42ed6fd59ddbe" ns2:_="" ns3:_="">
    <xsd:import namespace="0d97f2f0-b670-43b3-97a6-16b095166e7a"/>
    <xsd:import namespace="07a2f162-a78e-4908-83de-754ce6a202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7f2f0-b670-43b3-97a6-16b095166e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2f162-a78e-4908-83de-754ce6a2028d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2f162-a78e-4908-83de-754ce6a2028d">WYYFVUD3YRHA-312215237-18</_dlc_DocId>
    <_dlc_DocIdUrl xmlns="07a2f162-a78e-4908-83de-754ce6a2028d">
      <Url>https://csiroau.sharepoint.com/sites/SoEmarineassessments/_layouts/15/DocIdRedir.aspx?ID=WYYFVUD3YRHA-312215237-18</Url>
      <Description>WYYFVUD3YRHA-312215237-18</Description>
    </_dlc_DocIdUrl>
  </documentManagement>
</p:properties>
</file>

<file path=customXml/itemProps1.xml><?xml version="1.0" encoding="utf-8"?>
<ds:datastoreItem xmlns:ds="http://schemas.openxmlformats.org/officeDocument/2006/customXml" ds:itemID="{7355F53B-3598-49B1-9340-B5C13B7205D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9E2D795-5B79-440C-8326-817D01A93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7f2f0-b670-43b3-97a6-16b095166e7a"/>
    <ds:schemaRef ds:uri="07a2f162-a78e-4908-83de-754ce6a20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511038-AF0E-44D3-928A-0BEE892AC6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A6F23A-5D80-46DA-9C4C-6F022D15768D}">
  <ds:schemaRefs>
    <ds:schemaRef ds:uri="http://schemas.microsoft.com/office/2006/metadata/properties"/>
    <ds:schemaRef ds:uri="http://schemas.microsoft.com/office/infopath/2007/PartnerControls"/>
    <ds:schemaRef ds:uri="07a2f162-a78e-4908-83de-754ce6a202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C:\Users\dav649\AppData\Roaming\Microsoft\Templates\Generic Document.dotx</Template>
  <TotalTime>32</TotalTime>
  <Pages>6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</vt:lpstr>
    </vt:vector>
  </TitlesOfParts>
  <Company>CSIRO</Company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</dc:title>
  <dc:subject/>
  <dc:creator>Warnick, Amy (L&amp;W, Dutton Park)</dc:creator>
  <cp:keywords/>
  <cp:lastModifiedBy>Anthony J. Richardson</cp:lastModifiedBy>
  <cp:revision>5</cp:revision>
  <cp:lastPrinted>2020-10-19T02:25:00Z</cp:lastPrinted>
  <dcterms:created xsi:type="dcterms:W3CDTF">2021-01-22T04:47:00Z</dcterms:created>
  <dcterms:modified xsi:type="dcterms:W3CDTF">2021-01-22T05:46:00Z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0x0101007FD7B3C90F37894A9EEE1E1024988639</vt:lpwstr>
  </property>
  <property fmtid="{D5CDD505-2E9C-101B-9397-08002B2CF9AE}" pid="3" name="_dlc_DocIdItemGuid">
    <vt:lpwstr>af663189-1990-460d-ac43-8ceb470006e6</vt:lpwstr>
  </property>
</Properties>
</file>