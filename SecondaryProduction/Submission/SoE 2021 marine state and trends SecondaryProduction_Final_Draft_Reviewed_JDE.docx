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4744985" w:displacedByCustomXml="next"/>
    <w:sdt>
      <w:sdtPr>
        <w:rPr>
          <w:rFonts w:cs="Times New Roman"/>
          <w:bCs w:val="0"/>
          <w:iCs/>
          <w:noProof/>
          <w:color w:val="000000"/>
          <w:kern w:val="0"/>
          <w:sz w:val="24"/>
          <w:szCs w:val="22"/>
        </w:rPr>
        <w:id w:val="-1693529672"/>
        <w:docPartObj>
          <w:docPartGallery w:val="Cover Pages"/>
          <w:docPartUnique/>
        </w:docPartObj>
      </w:sdtPr>
      <w:sdtEndPr>
        <w:rPr>
          <w:rFonts w:cs="Arial"/>
          <w:bCs/>
          <w:color w:val="001D34" w:themeColor="accent2"/>
          <w:sz w:val="32"/>
          <w:szCs w:val="32"/>
        </w:rPr>
      </w:sdtEndPr>
      <w:sdtContent>
        <w:p w14:paraId="3F6B79F7" w14:textId="77777777" w:rsidR="00063990" w:rsidRDefault="00063990" w:rsidP="00063990">
          <w:pPr>
            <w:pStyle w:val="Heading1"/>
            <w:rPr>
              <w:noProof/>
            </w:rPr>
          </w:pPr>
          <w:proofErr w:type="spellStart"/>
          <w:r>
            <w:t>SoE</w:t>
          </w:r>
          <w:proofErr w:type="spellEnd"/>
          <w:r>
            <w:t xml:space="preserve"> 2021 </w:t>
          </w:r>
          <w:r>
            <w:rPr>
              <w:noProof/>
            </w:rPr>
            <w:t>Marine Expert Assessments</w:t>
          </w:r>
        </w:p>
      </w:sdtContent>
    </w:sdt>
    <w:p w14:paraId="49A26714" w14:textId="6FEC8295" w:rsidR="009E7E25" w:rsidRPr="00C709CD" w:rsidRDefault="00063990" w:rsidP="00F61C9B">
      <w:pPr>
        <w:pStyle w:val="BodyText"/>
        <w:rPr>
          <w:b/>
          <w:bCs/>
        </w:rPr>
      </w:pPr>
      <w:bookmarkStart w:id="1" w:name="_q2jcq4u5blev" w:colFirst="0" w:colLast="0"/>
      <w:bookmarkEnd w:id="0"/>
      <w:bookmarkEnd w:id="1"/>
      <w:r w:rsidRPr="006F18ED">
        <w:t>STATE AND TREND ASSESSMENT</w:t>
      </w:r>
      <w:r>
        <w:t>:</w:t>
      </w:r>
      <w:r w:rsidR="00C709CD" w:rsidRPr="00C709CD">
        <w:rPr>
          <w:b/>
          <w:bCs/>
        </w:rPr>
        <w:t xml:space="preserve"> Secondary production (zooplankton)</w:t>
      </w:r>
    </w:p>
    <w:p w14:paraId="4B1E463F" w14:textId="431862E6" w:rsidR="00C709CD" w:rsidRPr="00C709CD" w:rsidRDefault="00C709CD" w:rsidP="000C13CB">
      <w:pPr>
        <w:pStyle w:val="BodyText"/>
        <w:rPr>
          <w:iCs/>
        </w:rPr>
      </w:pPr>
      <w:r>
        <w:rPr>
          <w:iCs/>
        </w:rPr>
        <w:t>Richardson AJ</w:t>
      </w:r>
      <w:r w:rsidR="000E1BDF" w:rsidRPr="000E1BDF">
        <w:rPr>
          <w:iCs/>
          <w:vertAlign w:val="superscript"/>
        </w:rPr>
        <w:t>1,2</w:t>
      </w:r>
      <w:r>
        <w:rPr>
          <w:iCs/>
        </w:rPr>
        <w:t>, Everett JD</w:t>
      </w:r>
      <w:r w:rsidR="00E94E88">
        <w:rPr>
          <w:iCs/>
          <w:vertAlign w:val="superscript"/>
        </w:rPr>
        <w:t>1,</w:t>
      </w:r>
      <w:r w:rsidR="000E1BDF" w:rsidRPr="000E1BDF">
        <w:rPr>
          <w:iCs/>
          <w:vertAlign w:val="superscript"/>
        </w:rPr>
        <w:t>2,3</w:t>
      </w:r>
      <w:r>
        <w:rPr>
          <w:iCs/>
        </w:rPr>
        <w:t>, Davies C</w:t>
      </w:r>
      <w:r w:rsidR="00670C96">
        <w:rPr>
          <w:iCs/>
        </w:rPr>
        <w:t>H</w:t>
      </w:r>
      <w:r w:rsidR="000E1BDF" w:rsidRPr="000E1BDF">
        <w:rPr>
          <w:iCs/>
          <w:vertAlign w:val="superscript"/>
        </w:rPr>
        <w:t>4</w:t>
      </w:r>
      <w:r>
        <w:rPr>
          <w:iCs/>
        </w:rPr>
        <w:t>, Rochester W</w:t>
      </w:r>
      <w:r w:rsidR="000E1BDF" w:rsidRPr="000E1BDF">
        <w:rPr>
          <w:iCs/>
          <w:vertAlign w:val="superscript"/>
        </w:rPr>
        <w:t>2</w:t>
      </w:r>
    </w:p>
    <w:p w14:paraId="52FC3A27" w14:textId="25D91FB2" w:rsidR="00C709CD" w:rsidRPr="000E1BDF" w:rsidRDefault="000E1BDF" w:rsidP="000E1BDF">
      <w:pPr>
        <w:autoSpaceDE w:val="0"/>
        <w:autoSpaceDN w:val="0"/>
        <w:adjustRightInd w:val="0"/>
        <w:spacing w:before="0" w:after="0" w:line="240" w:lineRule="auto"/>
        <w:rPr>
          <w:rFonts w:asciiTheme="minorHAnsi" w:eastAsia="Times New Roman" w:hAnsiTheme="minorHAnsi" w:cstheme="minorHAnsi"/>
          <w:color w:val="auto"/>
          <w:sz w:val="18"/>
          <w:szCs w:val="18"/>
          <w:lang w:val="en-GB"/>
        </w:rPr>
      </w:pPr>
      <w:r w:rsidRPr="000E1BDF">
        <w:rPr>
          <w:rFonts w:asciiTheme="minorHAnsi" w:hAnsiTheme="minorHAnsi" w:cstheme="minorHAnsi"/>
          <w:iCs/>
          <w:sz w:val="18"/>
          <w:szCs w:val="18"/>
          <w:vertAlign w:val="superscript"/>
        </w:rPr>
        <w:t>1</w:t>
      </w:r>
      <w:r w:rsidRPr="000E1BDF">
        <w:rPr>
          <w:rFonts w:asciiTheme="minorHAnsi" w:eastAsia="Times New Roman" w:hAnsiTheme="minorHAnsi" w:cstheme="minorHAnsi"/>
          <w:color w:val="auto"/>
          <w:sz w:val="18"/>
          <w:szCs w:val="18"/>
          <w:lang w:val="en-GB"/>
        </w:rPr>
        <w:t xml:space="preserve"> Centre for Applications in Natural Resource Mathematics, School of Mathematics</w:t>
      </w:r>
      <w:r>
        <w:rPr>
          <w:rFonts w:asciiTheme="minorHAnsi" w:eastAsia="Times New Roman" w:hAnsiTheme="minorHAnsi" w:cstheme="minorHAnsi"/>
          <w:color w:val="auto"/>
          <w:sz w:val="18"/>
          <w:szCs w:val="18"/>
          <w:lang w:val="en-GB"/>
        </w:rPr>
        <w:t xml:space="preserve"> </w:t>
      </w:r>
      <w:r w:rsidRPr="000E1BDF">
        <w:rPr>
          <w:rFonts w:asciiTheme="minorHAnsi" w:eastAsia="Times New Roman" w:hAnsiTheme="minorHAnsi" w:cstheme="minorHAnsi"/>
          <w:color w:val="auto"/>
          <w:sz w:val="18"/>
          <w:szCs w:val="18"/>
          <w:lang w:val="en-GB"/>
        </w:rPr>
        <w:t>and Physics, The University of Queensland, St Lucia, QLD, 4072, Australia</w:t>
      </w:r>
    </w:p>
    <w:p w14:paraId="71854DEA" w14:textId="489349AB" w:rsidR="000E1BDF" w:rsidRPr="000E1BDF" w:rsidRDefault="000E1BDF" w:rsidP="000E1BDF">
      <w:pPr>
        <w:autoSpaceDE w:val="0"/>
        <w:autoSpaceDN w:val="0"/>
        <w:adjustRightInd w:val="0"/>
        <w:spacing w:before="0" w:after="0" w:line="240" w:lineRule="auto"/>
        <w:rPr>
          <w:rFonts w:asciiTheme="majorHAnsi" w:eastAsia="Times New Roman" w:hAnsiTheme="majorHAnsi" w:cstheme="majorHAnsi"/>
          <w:color w:val="auto"/>
          <w:sz w:val="18"/>
          <w:szCs w:val="18"/>
          <w:lang w:val="en-GB"/>
        </w:rPr>
      </w:pPr>
      <w:r w:rsidRPr="000E1BDF">
        <w:rPr>
          <w:iCs/>
          <w:sz w:val="18"/>
          <w:szCs w:val="18"/>
          <w:vertAlign w:val="superscript"/>
        </w:rPr>
        <w:t>2</w:t>
      </w:r>
      <w:r w:rsidRPr="000E1BDF">
        <w:rPr>
          <w:rFonts w:asciiTheme="majorHAnsi" w:eastAsia="Times New Roman" w:hAnsiTheme="majorHAnsi" w:cstheme="majorHAnsi"/>
          <w:color w:val="auto"/>
          <w:sz w:val="18"/>
          <w:szCs w:val="18"/>
          <w:lang w:val="en-GB"/>
        </w:rPr>
        <w:t>CSIRO Oceans and Atmosphere, Queensland Biosciences Precinct, St Lucia, QLD, 4067, Australia</w:t>
      </w:r>
    </w:p>
    <w:p w14:paraId="75D6A379" w14:textId="77777777" w:rsidR="000E1BDF" w:rsidRDefault="000E1BDF" w:rsidP="000E1BDF">
      <w:pPr>
        <w:autoSpaceDE w:val="0"/>
        <w:autoSpaceDN w:val="0"/>
        <w:adjustRightInd w:val="0"/>
        <w:spacing w:before="0" w:after="0" w:line="240" w:lineRule="auto"/>
        <w:rPr>
          <w:rFonts w:asciiTheme="minorHAnsi" w:eastAsia="Times New Roman" w:hAnsiTheme="minorHAnsi" w:cstheme="minorHAnsi"/>
          <w:color w:val="auto"/>
          <w:sz w:val="18"/>
          <w:szCs w:val="18"/>
          <w:lang w:val="en-GB"/>
        </w:rPr>
      </w:pPr>
      <w:r w:rsidRPr="000E1BDF">
        <w:rPr>
          <w:rFonts w:asciiTheme="minorHAnsi" w:hAnsiTheme="minorHAnsi" w:cstheme="minorHAnsi"/>
          <w:iCs/>
          <w:sz w:val="18"/>
          <w:szCs w:val="18"/>
          <w:vertAlign w:val="superscript"/>
        </w:rPr>
        <w:t>3</w:t>
      </w:r>
      <w:r w:rsidRPr="000E1BDF">
        <w:rPr>
          <w:rFonts w:asciiTheme="minorHAnsi" w:eastAsia="Times New Roman" w:hAnsiTheme="minorHAnsi" w:cstheme="minorHAnsi"/>
          <w:color w:val="auto"/>
          <w:sz w:val="18"/>
          <w:szCs w:val="18"/>
          <w:lang w:val="en-GB"/>
        </w:rPr>
        <w:t xml:space="preserve"> School of Biological, Earth and Environmental Science, University of NSW, Sydney, NSW, 2052, Australia.</w:t>
      </w:r>
    </w:p>
    <w:p w14:paraId="332D1C91" w14:textId="658D3928" w:rsidR="000E1BDF" w:rsidRPr="000E1BDF" w:rsidRDefault="000E1BDF" w:rsidP="000E1BDF">
      <w:pPr>
        <w:autoSpaceDE w:val="0"/>
        <w:autoSpaceDN w:val="0"/>
        <w:adjustRightInd w:val="0"/>
        <w:spacing w:before="0" w:after="0" w:line="240" w:lineRule="auto"/>
        <w:rPr>
          <w:rFonts w:asciiTheme="minorHAnsi" w:eastAsia="Times New Roman" w:hAnsiTheme="minorHAnsi" w:cstheme="minorHAnsi"/>
          <w:color w:val="auto"/>
          <w:sz w:val="18"/>
          <w:szCs w:val="18"/>
          <w:lang w:val="en-GB"/>
        </w:rPr>
      </w:pPr>
      <w:r w:rsidRPr="000E1BDF">
        <w:rPr>
          <w:iCs/>
          <w:sz w:val="18"/>
          <w:szCs w:val="18"/>
          <w:vertAlign w:val="superscript"/>
        </w:rPr>
        <w:t>4</w:t>
      </w:r>
      <w:r w:rsidRPr="000E1BDF">
        <w:rPr>
          <w:rFonts w:ascii="p˚0Ç˛" w:eastAsia="Times New Roman" w:hAnsi="p˚0Ç˛" w:cs="p˚0Ç˛"/>
          <w:color w:val="auto"/>
          <w:sz w:val="18"/>
          <w:szCs w:val="18"/>
          <w:lang w:val="en-GB"/>
        </w:rPr>
        <w:t>CSIRO Oceans and Atmosphere, GPO Box 1538, Hobart, TAS, 7001, Australia</w:t>
      </w:r>
    </w:p>
    <w:p w14:paraId="29ADB549" w14:textId="77777777" w:rsidR="000E1BDF" w:rsidRDefault="000E1BDF" w:rsidP="000C13CB">
      <w:pPr>
        <w:pStyle w:val="BodyText"/>
        <w:rPr>
          <w:i/>
        </w:rPr>
      </w:pPr>
    </w:p>
    <w:p w14:paraId="48515194" w14:textId="26B2D5A0" w:rsidR="000C13CB" w:rsidRDefault="00C145AE" w:rsidP="000C13CB">
      <w:pPr>
        <w:pStyle w:val="BodyText"/>
        <w:rPr>
          <w:i/>
        </w:rPr>
      </w:pPr>
      <w:r>
        <w:rPr>
          <w:i/>
        </w:rPr>
        <w:t>A</w:t>
      </w:r>
      <w:r w:rsidR="000C13CB" w:rsidRPr="006F18ED">
        <w:rPr>
          <w:i/>
        </w:rPr>
        <w:t>ssessment</w:t>
      </w:r>
      <w:r>
        <w:rPr>
          <w:i/>
        </w:rPr>
        <w:t xml:space="preserve"> reviewers:</w:t>
      </w:r>
    </w:p>
    <w:p w14:paraId="200EF7E4" w14:textId="611675C8" w:rsidR="000C13CB" w:rsidRDefault="00C709CD" w:rsidP="000C13CB">
      <w:pPr>
        <w:pStyle w:val="BodyText"/>
      </w:pPr>
      <w:r>
        <w:t xml:space="preserve">Kerrie </w:t>
      </w:r>
      <w:proofErr w:type="spellStart"/>
      <w:r>
        <w:t>Swadling</w:t>
      </w:r>
      <w:proofErr w:type="spellEnd"/>
      <w:r>
        <w:t xml:space="preserve"> (</w:t>
      </w:r>
      <w:proofErr w:type="spellStart"/>
      <w:r>
        <w:t>UTas</w:t>
      </w:r>
      <w:proofErr w:type="spellEnd"/>
      <w:r>
        <w:t>)</w:t>
      </w:r>
      <w:r w:rsidR="00E94E88">
        <w:t xml:space="preserve"> – </w:t>
      </w:r>
      <w:hyperlink r:id="rId11" w:history="1">
        <w:r w:rsidR="00E94E88" w:rsidRPr="00C5366B">
          <w:rPr>
            <w:rStyle w:val="Hyperlink"/>
          </w:rPr>
          <w:t>K.Swadling@utas.edu.au</w:t>
        </w:r>
      </w:hyperlink>
    </w:p>
    <w:p w14:paraId="293A8832" w14:textId="77777777" w:rsidR="00C709CD" w:rsidRPr="000C13CB" w:rsidRDefault="00C709CD" w:rsidP="000C13CB">
      <w:pPr>
        <w:pStyle w:val="BodyText"/>
      </w:pPr>
    </w:p>
    <w:p w14:paraId="4B2775F4" w14:textId="7A7C066E" w:rsidR="00C709CD" w:rsidRPr="002D1DA6" w:rsidRDefault="006F18ED" w:rsidP="000E1BDF">
      <w:pPr>
        <w:pStyle w:val="BodyText"/>
        <w:rPr>
          <w:b/>
          <w:bCs/>
        </w:rPr>
      </w:pPr>
      <w:r w:rsidRPr="002D1DA6">
        <w:rPr>
          <w:b/>
          <w:bCs/>
        </w:rPr>
        <w:t>Description of species/habitat/community/process (incl. spatial area of relevance)</w:t>
      </w:r>
    </w:p>
    <w:p w14:paraId="35514D61" w14:textId="5BEE6462" w:rsidR="00D97790" w:rsidRDefault="002D1DA6" w:rsidP="002D1DA6">
      <w:pPr>
        <w:widowControl w:val="0"/>
        <w:autoSpaceDE w:val="0"/>
        <w:autoSpaceDN w:val="0"/>
        <w:adjustRightInd w:val="0"/>
        <w:spacing w:after="100" w:line="360" w:lineRule="auto"/>
        <w:jc w:val="both"/>
        <w:rPr>
          <w:rFonts w:ascii="Times New Roman" w:hAnsi="Times New Roman"/>
          <w:color w:val="221E1F"/>
          <w:sz w:val="22"/>
        </w:rPr>
      </w:pPr>
      <w:r w:rsidRPr="00B10447">
        <w:rPr>
          <w:rFonts w:ascii="Times New Roman" w:hAnsi="Times New Roman"/>
          <w:color w:val="221E1F"/>
          <w:sz w:val="22"/>
        </w:rPr>
        <w:t>Secondary production in the ocean is the generation of biomass by zooplankton – the primary consumers of phytoplankton. The most common zooplankton, the copepods, are the most abundant animals on Earth, even outnumbering insects</w:t>
      </w:r>
      <w:r w:rsidRPr="00B10447">
        <w:rPr>
          <w:rStyle w:val="A12"/>
          <w:rFonts w:ascii="Times New Roman" w:hAnsi="Times New Roman"/>
          <w:sz w:val="22"/>
        </w:rPr>
        <w:t xml:space="preserve"> (</w:t>
      </w:r>
      <w:proofErr w:type="spellStart"/>
      <w:r>
        <w:rPr>
          <w:rStyle w:val="A12"/>
          <w:rFonts w:ascii="Times New Roman" w:hAnsi="Times New Roman"/>
          <w:sz w:val="22"/>
        </w:rPr>
        <w:t>Schminke</w:t>
      </w:r>
      <w:proofErr w:type="spellEnd"/>
      <w:r>
        <w:rPr>
          <w:rStyle w:val="A12"/>
          <w:rFonts w:ascii="Times New Roman" w:hAnsi="Times New Roman"/>
          <w:sz w:val="22"/>
        </w:rPr>
        <w:t xml:space="preserve"> 2006</w:t>
      </w:r>
      <w:r w:rsidRPr="00B10447">
        <w:rPr>
          <w:rStyle w:val="A12"/>
          <w:rFonts w:ascii="Times New Roman" w:hAnsi="Times New Roman"/>
          <w:sz w:val="22"/>
        </w:rPr>
        <w:t>)</w:t>
      </w:r>
      <w:r w:rsidRPr="00B10447">
        <w:rPr>
          <w:rFonts w:ascii="Times New Roman" w:hAnsi="Times New Roman"/>
          <w:color w:val="221E1F"/>
          <w:sz w:val="22"/>
        </w:rPr>
        <w:t xml:space="preserve">. </w:t>
      </w:r>
      <w:r>
        <w:rPr>
          <w:rFonts w:ascii="Times New Roman" w:hAnsi="Times New Roman"/>
          <w:color w:val="221E1F"/>
          <w:sz w:val="22"/>
        </w:rPr>
        <w:t>Zoop</w:t>
      </w:r>
      <w:r w:rsidRPr="00B10447">
        <w:rPr>
          <w:rFonts w:ascii="Times New Roman" w:hAnsi="Times New Roman"/>
          <w:color w:val="221E1F"/>
          <w:sz w:val="22"/>
        </w:rPr>
        <w:t xml:space="preserve">lankton </w:t>
      </w:r>
      <w:r>
        <w:rPr>
          <w:rFonts w:ascii="Times New Roman" w:hAnsi="Times New Roman"/>
          <w:color w:val="221E1F"/>
          <w:sz w:val="22"/>
        </w:rPr>
        <w:t>are important components of the biological pump, shunting</w:t>
      </w:r>
      <w:r w:rsidRPr="00B10447">
        <w:rPr>
          <w:rFonts w:ascii="Times New Roman" w:hAnsi="Times New Roman"/>
          <w:color w:val="221E1F"/>
          <w:sz w:val="22"/>
        </w:rPr>
        <w:t xml:space="preserve"> carbon from surface to deep</w:t>
      </w:r>
      <w:r w:rsidR="0072649E">
        <w:rPr>
          <w:rFonts w:ascii="Times New Roman" w:hAnsi="Times New Roman"/>
          <w:color w:val="221E1F"/>
          <w:sz w:val="22"/>
        </w:rPr>
        <w:t>er waters</w:t>
      </w:r>
      <w:r w:rsidRPr="00B10447">
        <w:rPr>
          <w:rFonts w:ascii="Times New Roman" w:hAnsi="Times New Roman"/>
          <w:color w:val="221E1F"/>
          <w:sz w:val="22"/>
        </w:rPr>
        <w:t xml:space="preserve"> </w:t>
      </w:r>
      <w:r>
        <w:rPr>
          <w:rFonts w:ascii="Times New Roman" w:hAnsi="Times New Roman"/>
          <w:color w:val="221E1F"/>
          <w:sz w:val="22"/>
        </w:rPr>
        <w:t xml:space="preserve">through </w:t>
      </w:r>
      <w:r w:rsidRPr="00B10447">
        <w:rPr>
          <w:rFonts w:ascii="Times New Roman" w:hAnsi="Times New Roman"/>
          <w:color w:val="221E1F"/>
          <w:sz w:val="22"/>
        </w:rPr>
        <w:t xml:space="preserve">sinking </w:t>
      </w:r>
      <w:r>
        <w:rPr>
          <w:rFonts w:ascii="Times New Roman" w:hAnsi="Times New Roman"/>
          <w:color w:val="221E1F"/>
          <w:sz w:val="22"/>
        </w:rPr>
        <w:t>of</w:t>
      </w:r>
      <w:r w:rsidRPr="00B10447">
        <w:rPr>
          <w:rFonts w:ascii="Times New Roman" w:hAnsi="Times New Roman"/>
          <w:color w:val="221E1F"/>
          <w:sz w:val="22"/>
        </w:rPr>
        <w:t xml:space="preserve"> faeces</w:t>
      </w:r>
      <w:r w:rsidR="002864EF">
        <w:rPr>
          <w:rFonts w:ascii="Times New Roman" w:hAnsi="Times New Roman"/>
          <w:color w:val="221E1F"/>
          <w:sz w:val="22"/>
        </w:rPr>
        <w:t>, exuviae</w:t>
      </w:r>
      <w:r w:rsidRPr="00B10447">
        <w:rPr>
          <w:rFonts w:ascii="Times New Roman" w:hAnsi="Times New Roman"/>
          <w:color w:val="221E1F"/>
          <w:sz w:val="22"/>
        </w:rPr>
        <w:t xml:space="preserve"> </w:t>
      </w:r>
      <w:r w:rsidR="006F0179">
        <w:rPr>
          <w:rFonts w:ascii="Times New Roman" w:hAnsi="Times New Roman"/>
          <w:color w:val="221E1F"/>
          <w:sz w:val="22"/>
        </w:rPr>
        <w:t>and</w:t>
      </w:r>
      <w:r w:rsidRPr="00B10447">
        <w:rPr>
          <w:rFonts w:ascii="Times New Roman" w:hAnsi="Times New Roman"/>
          <w:color w:val="221E1F"/>
          <w:sz w:val="22"/>
        </w:rPr>
        <w:t xml:space="preserve"> carcasses</w:t>
      </w:r>
      <w:r>
        <w:rPr>
          <w:rFonts w:ascii="Times New Roman" w:hAnsi="Times New Roman"/>
          <w:color w:val="221E1F"/>
          <w:sz w:val="22"/>
        </w:rPr>
        <w:t xml:space="preserve"> (Turner 2015). </w:t>
      </w:r>
      <w:r w:rsidRPr="00B10447">
        <w:rPr>
          <w:rFonts w:ascii="Times New Roman" w:hAnsi="Times New Roman"/>
          <w:color w:val="221E1F"/>
          <w:sz w:val="22"/>
        </w:rPr>
        <w:t xml:space="preserve">The </w:t>
      </w:r>
      <w:r>
        <w:rPr>
          <w:rFonts w:ascii="Times New Roman" w:hAnsi="Times New Roman"/>
          <w:color w:val="221E1F"/>
          <w:sz w:val="22"/>
        </w:rPr>
        <w:t xml:space="preserve">recruitment of fish and the </w:t>
      </w:r>
      <w:r w:rsidRPr="00B10447">
        <w:rPr>
          <w:rFonts w:ascii="Times New Roman" w:hAnsi="Times New Roman"/>
          <w:color w:val="221E1F"/>
          <w:sz w:val="22"/>
        </w:rPr>
        <w:t xml:space="preserve">carrying capacity </w:t>
      </w:r>
      <w:r>
        <w:rPr>
          <w:rFonts w:ascii="Times New Roman" w:hAnsi="Times New Roman"/>
          <w:color w:val="221E1F"/>
          <w:sz w:val="22"/>
        </w:rPr>
        <w:t xml:space="preserve">of marine ecosystems – </w:t>
      </w:r>
      <w:r w:rsidRPr="00B10447">
        <w:rPr>
          <w:rFonts w:ascii="Times New Roman" w:hAnsi="Times New Roman"/>
          <w:color w:val="221E1F"/>
          <w:sz w:val="22"/>
        </w:rPr>
        <w:t>the</w:t>
      </w:r>
      <w:r>
        <w:rPr>
          <w:rFonts w:ascii="Times New Roman" w:hAnsi="Times New Roman"/>
          <w:color w:val="221E1F"/>
          <w:sz w:val="22"/>
        </w:rPr>
        <w:t xml:space="preserve"> </w:t>
      </w:r>
      <w:r w:rsidRPr="00B10447">
        <w:rPr>
          <w:rFonts w:ascii="Times New Roman" w:hAnsi="Times New Roman"/>
          <w:color w:val="221E1F"/>
          <w:sz w:val="22"/>
        </w:rPr>
        <w:t>mass of fish</w:t>
      </w:r>
      <w:r>
        <w:rPr>
          <w:rFonts w:ascii="Times New Roman" w:hAnsi="Times New Roman"/>
          <w:color w:val="221E1F"/>
          <w:sz w:val="22"/>
        </w:rPr>
        <w:t xml:space="preserve">, </w:t>
      </w:r>
      <w:r w:rsidRPr="00B10447">
        <w:rPr>
          <w:rFonts w:ascii="Times New Roman" w:hAnsi="Times New Roman"/>
          <w:color w:val="221E1F"/>
          <w:sz w:val="22"/>
        </w:rPr>
        <w:t>squid</w:t>
      </w:r>
      <w:r w:rsidR="0072649E">
        <w:rPr>
          <w:rFonts w:ascii="Times New Roman" w:hAnsi="Times New Roman"/>
          <w:color w:val="221E1F"/>
          <w:sz w:val="22"/>
        </w:rPr>
        <w:t>,</w:t>
      </w:r>
      <w:r w:rsidRPr="00B10447">
        <w:rPr>
          <w:rFonts w:ascii="Times New Roman" w:hAnsi="Times New Roman"/>
          <w:color w:val="221E1F"/>
          <w:sz w:val="22"/>
        </w:rPr>
        <w:t xml:space="preserve"> shellfish, marine mammals, seabirds and sea turtles </w:t>
      </w:r>
      <w:r>
        <w:rPr>
          <w:rFonts w:ascii="Times New Roman" w:hAnsi="Times New Roman"/>
          <w:color w:val="221E1F"/>
          <w:sz w:val="22"/>
        </w:rPr>
        <w:t xml:space="preserve">– </w:t>
      </w:r>
      <w:r w:rsidRPr="00B10447">
        <w:rPr>
          <w:rFonts w:ascii="Times New Roman" w:hAnsi="Times New Roman"/>
          <w:color w:val="221E1F"/>
          <w:sz w:val="22"/>
        </w:rPr>
        <w:t xml:space="preserve">is </w:t>
      </w:r>
      <w:r w:rsidR="00670C96">
        <w:rPr>
          <w:rFonts w:ascii="Times New Roman" w:hAnsi="Times New Roman"/>
          <w:color w:val="221E1F"/>
          <w:sz w:val="22"/>
        </w:rPr>
        <w:t>regulated by</w:t>
      </w:r>
      <w:r w:rsidR="00670C96" w:rsidRPr="00B10447">
        <w:rPr>
          <w:rFonts w:ascii="Times New Roman" w:hAnsi="Times New Roman"/>
          <w:color w:val="221E1F"/>
          <w:sz w:val="22"/>
        </w:rPr>
        <w:t xml:space="preserve"> </w:t>
      </w:r>
      <w:r>
        <w:rPr>
          <w:rFonts w:ascii="Times New Roman" w:hAnsi="Times New Roman"/>
          <w:color w:val="221E1F"/>
          <w:sz w:val="22"/>
        </w:rPr>
        <w:t>secondary production (</w:t>
      </w:r>
      <w:proofErr w:type="spellStart"/>
      <w:r>
        <w:rPr>
          <w:rFonts w:ascii="Times New Roman" w:hAnsi="Times New Roman"/>
          <w:color w:val="221E1F"/>
          <w:sz w:val="22"/>
        </w:rPr>
        <w:t>Bakun</w:t>
      </w:r>
      <w:proofErr w:type="spellEnd"/>
      <w:r>
        <w:rPr>
          <w:rFonts w:ascii="Times New Roman" w:hAnsi="Times New Roman"/>
          <w:color w:val="221E1F"/>
          <w:sz w:val="22"/>
        </w:rPr>
        <w:t xml:space="preserve"> 2006). </w:t>
      </w:r>
      <w:r w:rsidRPr="00B10447">
        <w:rPr>
          <w:rFonts w:ascii="Times New Roman" w:hAnsi="Times New Roman"/>
          <w:color w:val="221E1F"/>
          <w:sz w:val="22"/>
        </w:rPr>
        <w:t>Productivity hotspo</w:t>
      </w:r>
      <w:r>
        <w:rPr>
          <w:rFonts w:ascii="Times New Roman" w:hAnsi="Times New Roman"/>
          <w:color w:val="221E1F"/>
          <w:sz w:val="22"/>
        </w:rPr>
        <w:t>ts (</w:t>
      </w:r>
      <w:proofErr w:type="gramStart"/>
      <w:r>
        <w:rPr>
          <w:rFonts w:ascii="Times New Roman" w:hAnsi="Times New Roman"/>
          <w:color w:val="221E1F"/>
          <w:sz w:val="22"/>
        </w:rPr>
        <w:t>e.g.</w:t>
      </w:r>
      <w:proofErr w:type="gramEnd"/>
      <w:r>
        <w:rPr>
          <w:rFonts w:ascii="Times New Roman" w:hAnsi="Times New Roman"/>
          <w:color w:val="221E1F"/>
          <w:sz w:val="22"/>
        </w:rPr>
        <w:t xml:space="preserve"> Eden and</w:t>
      </w:r>
      <w:r w:rsidRPr="00B10447">
        <w:rPr>
          <w:rFonts w:ascii="Times New Roman" w:hAnsi="Times New Roman"/>
          <w:color w:val="221E1F"/>
          <w:sz w:val="22"/>
        </w:rPr>
        <w:t xml:space="preserve"> Bonney</w:t>
      </w:r>
      <w:r>
        <w:rPr>
          <w:rFonts w:ascii="Times New Roman" w:hAnsi="Times New Roman"/>
          <w:color w:val="221E1F"/>
          <w:sz w:val="22"/>
        </w:rPr>
        <w:t xml:space="preserve"> upwelling zones</w:t>
      </w:r>
      <w:r w:rsidRPr="00B10447">
        <w:rPr>
          <w:rFonts w:ascii="Times New Roman" w:hAnsi="Times New Roman"/>
          <w:color w:val="221E1F"/>
          <w:sz w:val="22"/>
        </w:rPr>
        <w:t xml:space="preserve">) have high densities of </w:t>
      </w:r>
      <w:r>
        <w:rPr>
          <w:rFonts w:ascii="Times New Roman" w:hAnsi="Times New Roman"/>
          <w:color w:val="221E1F"/>
          <w:sz w:val="22"/>
        </w:rPr>
        <w:t>zoo</w:t>
      </w:r>
      <w:r w:rsidRPr="00B10447">
        <w:rPr>
          <w:rFonts w:ascii="Times New Roman" w:hAnsi="Times New Roman"/>
          <w:color w:val="221E1F"/>
          <w:sz w:val="22"/>
        </w:rPr>
        <w:t>plankton</w:t>
      </w:r>
      <w:r>
        <w:rPr>
          <w:rFonts w:ascii="Times New Roman" w:hAnsi="Times New Roman"/>
          <w:color w:val="221E1F"/>
          <w:sz w:val="22"/>
        </w:rPr>
        <w:t xml:space="preserve">, sustaining </w:t>
      </w:r>
      <w:r w:rsidR="00D97790">
        <w:rPr>
          <w:rFonts w:ascii="Times New Roman" w:hAnsi="Times New Roman"/>
          <w:color w:val="221E1F"/>
          <w:sz w:val="22"/>
        </w:rPr>
        <w:t xml:space="preserve">invertebrates, </w:t>
      </w:r>
      <w:r w:rsidRPr="00B10447">
        <w:rPr>
          <w:rFonts w:ascii="Times New Roman" w:hAnsi="Times New Roman"/>
          <w:color w:val="221E1F"/>
          <w:sz w:val="22"/>
        </w:rPr>
        <w:t>fish and whales alike</w:t>
      </w:r>
      <w:r>
        <w:rPr>
          <w:rFonts w:ascii="Times New Roman" w:hAnsi="Times New Roman"/>
          <w:color w:val="221E1F"/>
          <w:sz w:val="22"/>
        </w:rPr>
        <w:t xml:space="preserve"> (Gill 2002).</w:t>
      </w:r>
    </w:p>
    <w:p w14:paraId="7B91E25E" w14:textId="77777777" w:rsidR="002D1DA6" w:rsidRPr="002D1DA6" w:rsidRDefault="002D1DA6" w:rsidP="002D1DA6">
      <w:pPr>
        <w:widowControl w:val="0"/>
        <w:autoSpaceDE w:val="0"/>
        <w:autoSpaceDN w:val="0"/>
        <w:adjustRightInd w:val="0"/>
        <w:spacing w:after="100" w:line="360" w:lineRule="auto"/>
        <w:jc w:val="both"/>
        <w:rPr>
          <w:rFonts w:ascii="Times New Roman" w:hAnsi="Times New Roman"/>
          <w:color w:val="221E1F"/>
          <w:sz w:val="22"/>
        </w:rPr>
      </w:pPr>
    </w:p>
    <w:p w14:paraId="08FE67EB" w14:textId="2C71E8C6" w:rsidR="006F18ED" w:rsidRPr="002D1DA6" w:rsidRDefault="006F18ED" w:rsidP="00C709CD">
      <w:pPr>
        <w:pStyle w:val="BodyText"/>
        <w:rPr>
          <w:b/>
          <w:bCs/>
        </w:rPr>
      </w:pPr>
      <w:r w:rsidRPr="002D1DA6">
        <w:rPr>
          <w:b/>
          <w:bCs/>
        </w:rPr>
        <w:t xml:space="preserve">Pressures/issues of importance </w:t>
      </w:r>
    </w:p>
    <w:p w14:paraId="52DEBD34" w14:textId="6BA09CA7" w:rsidR="000A73BC" w:rsidRPr="00B10447" w:rsidRDefault="000A73BC" w:rsidP="000A73BC">
      <w:pPr>
        <w:widowControl w:val="0"/>
        <w:autoSpaceDE w:val="0"/>
        <w:autoSpaceDN w:val="0"/>
        <w:adjustRightInd w:val="0"/>
        <w:spacing w:line="360" w:lineRule="auto"/>
        <w:jc w:val="both"/>
        <w:rPr>
          <w:rFonts w:ascii="Times New Roman" w:hAnsi="Times New Roman"/>
          <w:sz w:val="22"/>
        </w:rPr>
      </w:pPr>
      <w:r>
        <w:rPr>
          <w:rFonts w:ascii="Times New Roman" w:hAnsi="Times New Roman"/>
          <w:sz w:val="22"/>
        </w:rPr>
        <w:t>In coastal areas, zooplankton can be influence</w:t>
      </w:r>
      <w:r w:rsidR="00D97790">
        <w:rPr>
          <w:rFonts w:ascii="Times New Roman" w:hAnsi="Times New Roman"/>
          <w:sz w:val="22"/>
        </w:rPr>
        <w:t>d</w:t>
      </w:r>
      <w:r>
        <w:rPr>
          <w:rFonts w:ascii="Times New Roman" w:hAnsi="Times New Roman"/>
          <w:sz w:val="22"/>
        </w:rPr>
        <w:t xml:space="preserve"> by eutrophication</w:t>
      </w:r>
      <w:r w:rsidR="00D97790">
        <w:rPr>
          <w:rFonts w:ascii="Times New Roman" w:hAnsi="Times New Roman"/>
          <w:sz w:val="22"/>
        </w:rPr>
        <w:t xml:space="preserve"> (</w:t>
      </w:r>
      <w:proofErr w:type="spellStart"/>
      <w:r w:rsidR="00C54E63">
        <w:rPr>
          <w:rFonts w:ascii="Times New Roman" w:hAnsi="Times New Roman"/>
          <w:sz w:val="22"/>
        </w:rPr>
        <w:t>Uye</w:t>
      </w:r>
      <w:proofErr w:type="spellEnd"/>
      <w:r w:rsidR="00C54E63">
        <w:rPr>
          <w:rFonts w:ascii="Times New Roman" w:hAnsi="Times New Roman"/>
          <w:sz w:val="22"/>
        </w:rPr>
        <w:t xml:space="preserve"> 1994</w:t>
      </w:r>
      <w:r w:rsidR="00D97790">
        <w:rPr>
          <w:rFonts w:ascii="Times New Roman" w:hAnsi="Times New Roman"/>
          <w:sz w:val="22"/>
        </w:rPr>
        <w:t>)</w:t>
      </w:r>
      <w:r>
        <w:rPr>
          <w:rFonts w:ascii="Times New Roman" w:hAnsi="Times New Roman"/>
          <w:sz w:val="22"/>
        </w:rPr>
        <w:t>, but o</w:t>
      </w:r>
      <w:r w:rsidRPr="00B10447">
        <w:rPr>
          <w:rFonts w:ascii="Times New Roman" w:hAnsi="Times New Roman"/>
          <w:sz w:val="22"/>
        </w:rPr>
        <w:t xml:space="preserve">ver </w:t>
      </w:r>
      <w:r w:rsidR="008F0240">
        <w:rPr>
          <w:rFonts w:ascii="Times New Roman" w:hAnsi="Times New Roman"/>
          <w:sz w:val="22"/>
        </w:rPr>
        <w:t xml:space="preserve">large </w:t>
      </w:r>
      <w:r>
        <w:rPr>
          <w:rFonts w:ascii="Times New Roman" w:hAnsi="Times New Roman"/>
          <w:sz w:val="22"/>
        </w:rPr>
        <w:t xml:space="preserve">regions, </w:t>
      </w:r>
      <w:r w:rsidRPr="00B10447">
        <w:rPr>
          <w:rFonts w:ascii="Times New Roman" w:hAnsi="Times New Roman"/>
          <w:sz w:val="22"/>
        </w:rPr>
        <w:t xml:space="preserve">climate change is </w:t>
      </w:r>
      <w:r w:rsidR="008F0240">
        <w:rPr>
          <w:rFonts w:ascii="Times New Roman" w:hAnsi="Times New Roman"/>
          <w:sz w:val="22"/>
        </w:rPr>
        <w:t xml:space="preserve">likely to be </w:t>
      </w:r>
      <w:r w:rsidRPr="00B10447">
        <w:rPr>
          <w:rFonts w:ascii="Times New Roman" w:hAnsi="Times New Roman"/>
          <w:sz w:val="22"/>
        </w:rPr>
        <w:t xml:space="preserve">the </w:t>
      </w:r>
      <w:r>
        <w:rPr>
          <w:rFonts w:ascii="Times New Roman" w:hAnsi="Times New Roman"/>
          <w:sz w:val="22"/>
        </w:rPr>
        <w:t>major</w:t>
      </w:r>
      <w:r w:rsidRPr="00B10447">
        <w:rPr>
          <w:rFonts w:ascii="Times New Roman" w:hAnsi="Times New Roman"/>
          <w:sz w:val="22"/>
        </w:rPr>
        <w:t xml:space="preserve"> pressure </w:t>
      </w:r>
      <w:r w:rsidR="008F0240">
        <w:rPr>
          <w:rFonts w:ascii="Times New Roman" w:hAnsi="Times New Roman"/>
          <w:sz w:val="22"/>
        </w:rPr>
        <w:t>(Richardson &amp; Schoeman 2004)</w:t>
      </w:r>
      <w:r w:rsidRPr="00B10447">
        <w:rPr>
          <w:rFonts w:ascii="Times New Roman" w:hAnsi="Times New Roman"/>
          <w:sz w:val="22"/>
        </w:rPr>
        <w:t xml:space="preserve">. </w:t>
      </w:r>
      <w:r>
        <w:rPr>
          <w:rFonts w:ascii="Times New Roman" w:hAnsi="Times New Roman"/>
          <w:sz w:val="22"/>
        </w:rPr>
        <w:t xml:space="preserve">Fishing and its influence on the biomass of fish can </w:t>
      </w:r>
      <w:r w:rsidR="00D97790">
        <w:rPr>
          <w:rFonts w:ascii="Times New Roman" w:hAnsi="Times New Roman"/>
          <w:sz w:val="22"/>
        </w:rPr>
        <w:t>reduce</w:t>
      </w:r>
      <w:r>
        <w:rPr>
          <w:rFonts w:ascii="Times New Roman" w:hAnsi="Times New Roman"/>
          <w:sz w:val="22"/>
        </w:rPr>
        <w:t xml:space="preserve"> the biomass of zooplankton through top-down control</w:t>
      </w:r>
      <w:r w:rsidR="00D97790">
        <w:rPr>
          <w:rFonts w:ascii="Times New Roman" w:hAnsi="Times New Roman"/>
          <w:sz w:val="22"/>
        </w:rPr>
        <w:t xml:space="preserve"> (</w:t>
      </w:r>
      <w:proofErr w:type="spellStart"/>
      <w:r w:rsidR="00D97790">
        <w:rPr>
          <w:rFonts w:ascii="Times New Roman" w:hAnsi="Times New Roman"/>
          <w:sz w:val="22"/>
        </w:rPr>
        <w:t>Cury</w:t>
      </w:r>
      <w:proofErr w:type="spellEnd"/>
      <w:r w:rsidR="00D97790">
        <w:rPr>
          <w:rFonts w:ascii="Times New Roman" w:hAnsi="Times New Roman"/>
          <w:sz w:val="22"/>
        </w:rPr>
        <w:t xml:space="preserve"> et al. 2000)</w:t>
      </w:r>
      <w:r>
        <w:rPr>
          <w:rFonts w:ascii="Times New Roman" w:hAnsi="Times New Roman"/>
          <w:sz w:val="22"/>
        </w:rPr>
        <w:t xml:space="preserve">, but this is </w:t>
      </w:r>
      <w:r w:rsidR="00D97790">
        <w:rPr>
          <w:rFonts w:ascii="Times New Roman" w:hAnsi="Times New Roman"/>
          <w:sz w:val="22"/>
        </w:rPr>
        <w:t xml:space="preserve">probably </w:t>
      </w:r>
      <w:r w:rsidR="0072649E">
        <w:rPr>
          <w:rFonts w:ascii="Times New Roman" w:hAnsi="Times New Roman"/>
          <w:sz w:val="22"/>
        </w:rPr>
        <w:t xml:space="preserve">also </w:t>
      </w:r>
      <w:r>
        <w:rPr>
          <w:rFonts w:ascii="Times New Roman" w:hAnsi="Times New Roman"/>
          <w:sz w:val="22"/>
        </w:rPr>
        <w:t xml:space="preserve">rare over large regions (Richardson &amp; Schoeman 2004). </w:t>
      </w:r>
    </w:p>
    <w:p w14:paraId="155C9A3F" w14:textId="77777777" w:rsidR="000E1BDF" w:rsidRDefault="000E1BDF" w:rsidP="00C709CD">
      <w:pPr>
        <w:pStyle w:val="BodyText"/>
      </w:pPr>
    </w:p>
    <w:p w14:paraId="48B053BF" w14:textId="28FBB8D4" w:rsidR="000E1BDF" w:rsidRPr="00BF07B1" w:rsidRDefault="006F18ED" w:rsidP="00C709CD">
      <w:pPr>
        <w:pStyle w:val="BodyText"/>
        <w:rPr>
          <w:b/>
          <w:bCs/>
        </w:rPr>
      </w:pPr>
      <w:r w:rsidRPr="00323DB3">
        <w:rPr>
          <w:b/>
          <w:bCs/>
        </w:rPr>
        <w:t>Current state and recent trend (2016-2021) of species/ habitat/ community/ process (refer to the key to grades for state, trend provided for consistency of language)</w:t>
      </w:r>
    </w:p>
    <w:p w14:paraId="1D383D4D" w14:textId="1D47D5E2" w:rsidR="00E3583B" w:rsidRDefault="00D97790" w:rsidP="00796B37">
      <w:pPr>
        <w:pStyle w:val="BodyText"/>
        <w:spacing w:line="360" w:lineRule="auto"/>
        <w:jc w:val="both"/>
        <w:rPr>
          <w:rFonts w:ascii="Times New Roman" w:hAnsi="Times New Roman"/>
          <w:sz w:val="22"/>
        </w:rPr>
      </w:pPr>
      <w:r w:rsidRPr="008F0240">
        <w:rPr>
          <w:rFonts w:ascii="Times New Roman" w:hAnsi="Times New Roman"/>
          <w:color w:val="221E1F"/>
          <w:sz w:val="22"/>
        </w:rPr>
        <w:t xml:space="preserve">Although primary production can be measured from satellite, secondary production cannot, so </w:t>
      </w:r>
      <w:r w:rsidR="00796B37">
        <w:rPr>
          <w:rFonts w:ascii="Times New Roman" w:hAnsi="Times New Roman"/>
          <w:color w:val="221E1F"/>
          <w:sz w:val="22"/>
        </w:rPr>
        <w:t xml:space="preserve">it </w:t>
      </w:r>
      <w:r w:rsidRPr="008F0240">
        <w:rPr>
          <w:rFonts w:ascii="Times New Roman" w:hAnsi="Times New Roman"/>
          <w:color w:val="221E1F"/>
          <w:sz w:val="22"/>
        </w:rPr>
        <w:t xml:space="preserve">needs to be measured in-water. </w:t>
      </w:r>
      <w:r w:rsidRPr="008F0240">
        <w:rPr>
          <w:rFonts w:ascii="Times New Roman" w:hAnsi="Times New Roman"/>
          <w:sz w:val="22"/>
        </w:rPr>
        <w:t xml:space="preserve">The best data for secondary production around Australia </w:t>
      </w:r>
      <w:r w:rsidR="00796B37">
        <w:rPr>
          <w:rFonts w:ascii="Times New Roman" w:hAnsi="Times New Roman"/>
          <w:sz w:val="22"/>
        </w:rPr>
        <w:t xml:space="preserve">are the </w:t>
      </w:r>
      <w:r w:rsidRPr="008F0240">
        <w:rPr>
          <w:rFonts w:ascii="Times New Roman" w:hAnsi="Times New Roman"/>
          <w:sz w:val="22"/>
        </w:rPr>
        <w:t xml:space="preserve">zooplankton </w:t>
      </w:r>
      <w:r w:rsidR="00796B37">
        <w:rPr>
          <w:rFonts w:ascii="Times New Roman" w:hAnsi="Times New Roman"/>
          <w:sz w:val="22"/>
        </w:rPr>
        <w:t xml:space="preserve">data </w:t>
      </w:r>
      <w:r w:rsidRPr="008F0240">
        <w:rPr>
          <w:rFonts w:ascii="Times New Roman" w:hAnsi="Times New Roman"/>
          <w:sz w:val="22"/>
        </w:rPr>
        <w:t>from the IMOS National Reference Stations and the Australian Continuous Plankton Recorder (</w:t>
      </w:r>
      <w:proofErr w:type="spellStart"/>
      <w:r w:rsidRPr="008F0240">
        <w:rPr>
          <w:rFonts w:ascii="Times New Roman" w:hAnsi="Times New Roman"/>
          <w:sz w:val="22"/>
        </w:rPr>
        <w:t>AusCPR</w:t>
      </w:r>
      <w:proofErr w:type="spellEnd"/>
      <w:r w:rsidRPr="008F0240">
        <w:rPr>
          <w:rFonts w:ascii="Times New Roman" w:hAnsi="Times New Roman"/>
          <w:sz w:val="22"/>
        </w:rPr>
        <w:t xml:space="preserve">) </w:t>
      </w:r>
      <w:r w:rsidR="00796B37">
        <w:rPr>
          <w:rFonts w:ascii="Times New Roman" w:hAnsi="Times New Roman"/>
          <w:sz w:val="22"/>
        </w:rPr>
        <w:t>S</w:t>
      </w:r>
      <w:r w:rsidRPr="008F0240">
        <w:rPr>
          <w:rFonts w:ascii="Times New Roman" w:hAnsi="Times New Roman"/>
          <w:sz w:val="22"/>
        </w:rPr>
        <w:t>urvey.</w:t>
      </w:r>
    </w:p>
    <w:p w14:paraId="28426E8F" w14:textId="525C996F" w:rsidR="006F0179" w:rsidRPr="008F0240" w:rsidRDefault="00E3583B" w:rsidP="00796B37">
      <w:pPr>
        <w:pStyle w:val="BodyText"/>
        <w:spacing w:line="360" w:lineRule="auto"/>
        <w:jc w:val="both"/>
        <w:rPr>
          <w:rFonts w:ascii="Times New Roman" w:hAnsi="Times New Roman"/>
          <w:sz w:val="22"/>
        </w:rPr>
      </w:pPr>
      <w:r>
        <w:rPr>
          <w:rFonts w:ascii="Times New Roman" w:hAnsi="Times New Roman"/>
          <w:sz w:val="22"/>
        </w:rPr>
        <w:t xml:space="preserve">Based on data from the IMOS NRS, all Coastal areas showed an increase in zooplankton over the past decade, with four of the seven stations exhibiting statistically significant </w:t>
      </w:r>
      <w:r w:rsidRPr="008F0240">
        <w:rPr>
          <w:rFonts w:ascii="Times New Roman" w:hAnsi="Times New Roman"/>
          <w:sz w:val="22"/>
        </w:rPr>
        <w:t>increases (Fig. 1)</w:t>
      </w:r>
      <w:r>
        <w:rPr>
          <w:rFonts w:ascii="Times New Roman" w:hAnsi="Times New Roman"/>
          <w:sz w:val="22"/>
        </w:rPr>
        <w:t xml:space="preserve">. CPR data from Offshore areas generally agreed, with statistically significant increases in zooplankton abundance in three of four </w:t>
      </w:r>
      <w:r>
        <w:rPr>
          <w:rFonts w:ascii="Times New Roman" w:hAnsi="Times New Roman"/>
          <w:sz w:val="22"/>
        </w:rPr>
        <w:lastRenderedPageBreak/>
        <w:t xml:space="preserve">bioregions (Fig. 1). The underlying cause/s of this likely increase in zooplankton abundance </w:t>
      </w:r>
      <w:r w:rsidR="00570AFD">
        <w:rPr>
          <w:rFonts w:ascii="Times New Roman" w:hAnsi="Times New Roman"/>
          <w:sz w:val="22"/>
        </w:rPr>
        <w:t>over the time</w:t>
      </w:r>
      <w:r w:rsidR="00BC5286">
        <w:rPr>
          <w:rFonts w:ascii="Times New Roman" w:hAnsi="Times New Roman"/>
          <w:sz w:val="22"/>
        </w:rPr>
        <w:t>-</w:t>
      </w:r>
      <w:r w:rsidR="00570AFD">
        <w:rPr>
          <w:rFonts w:ascii="Times New Roman" w:hAnsi="Times New Roman"/>
          <w:sz w:val="22"/>
        </w:rPr>
        <w:t xml:space="preserve">series – and the general increase in zooplankton since the last </w:t>
      </w:r>
      <w:proofErr w:type="spellStart"/>
      <w:r w:rsidR="00570AFD">
        <w:rPr>
          <w:rFonts w:ascii="Times New Roman" w:hAnsi="Times New Roman"/>
          <w:sz w:val="22"/>
        </w:rPr>
        <w:t>SoE</w:t>
      </w:r>
      <w:proofErr w:type="spellEnd"/>
      <w:r w:rsidR="00570AFD">
        <w:rPr>
          <w:rFonts w:ascii="Times New Roman" w:hAnsi="Times New Roman"/>
          <w:sz w:val="22"/>
        </w:rPr>
        <w:t xml:space="preserve"> report – </w:t>
      </w:r>
      <w:r>
        <w:rPr>
          <w:rFonts w:ascii="Times New Roman" w:hAnsi="Times New Roman"/>
          <w:sz w:val="22"/>
        </w:rPr>
        <w:t>is</w:t>
      </w:r>
      <w:r w:rsidR="00570AFD">
        <w:rPr>
          <w:rFonts w:ascii="Times New Roman" w:hAnsi="Times New Roman"/>
          <w:sz w:val="22"/>
        </w:rPr>
        <w:t xml:space="preserve"> </w:t>
      </w:r>
      <w:r>
        <w:rPr>
          <w:rFonts w:ascii="Times New Roman" w:hAnsi="Times New Roman"/>
          <w:sz w:val="22"/>
        </w:rPr>
        <w:t>unknown.</w:t>
      </w:r>
    </w:p>
    <w:p w14:paraId="54226AF6" w14:textId="633A39E9" w:rsidR="006F0179" w:rsidRDefault="006F0179" w:rsidP="00796B37">
      <w:pPr>
        <w:pStyle w:val="BodyText"/>
        <w:spacing w:line="360" w:lineRule="auto"/>
        <w:jc w:val="both"/>
        <w:rPr>
          <w:i/>
        </w:rPr>
      </w:pPr>
      <w:r>
        <w:rPr>
          <w:rFonts w:ascii="Times New Roman" w:hAnsi="Times New Roman"/>
          <w:sz w:val="22"/>
        </w:rPr>
        <w:t xml:space="preserve">We also examined the response of copepod diversity (the Shannon Index), the most abundant zooplankton group and one that is relatively easy to identify to species </w:t>
      </w:r>
      <w:r w:rsidRPr="008F0240">
        <w:rPr>
          <w:rFonts w:ascii="Times New Roman" w:hAnsi="Times New Roman"/>
          <w:sz w:val="22"/>
        </w:rPr>
        <w:t>(Fig. 2)</w:t>
      </w:r>
      <w:r>
        <w:rPr>
          <w:rFonts w:ascii="Times New Roman" w:hAnsi="Times New Roman"/>
          <w:sz w:val="22"/>
        </w:rPr>
        <w:t xml:space="preserve">. There are mixed signals in the copepod diversity data, with some Coastal Areas/Bioregions declining, others increasing, and others showing no change. </w:t>
      </w:r>
      <w:r w:rsidR="00796B37">
        <w:rPr>
          <w:rFonts w:ascii="Times New Roman" w:hAnsi="Times New Roman"/>
          <w:sz w:val="22"/>
        </w:rPr>
        <w:t>With</w:t>
      </w:r>
      <w:r>
        <w:rPr>
          <w:rFonts w:ascii="Times New Roman" w:hAnsi="Times New Roman"/>
          <w:sz w:val="22"/>
        </w:rPr>
        <w:t xml:space="preserve"> no consistent trend</w:t>
      </w:r>
      <w:r w:rsidR="00796B37">
        <w:rPr>
          <w:rFonts w:ascii="Times New Roman" w:hAnsi="Times New Roman"/>
          <w:sz w:val="22"/>
        </w:rPr>
        <w:t>,</w:t>
      </w:r>
      <w:r>
        <w:rPr>
          <w:rFonts w:ascii="Times New Roman" w:hAnsi="Times New Roman"/>
          <w:sz w:val="22"/>
        </w:rPr>
        <w:t xml:space="preserve"> there is little evidence </w:t>
      </w:r>
      <w:r w:rsidR="00796B37">
        <w:rPr>
          <w:rFonts w:ascii="Times New Roman" w:hAnsi="Times New Roman"/>
          <w:sz w:val="22"/>
        </w:rPr>
        <w:t>suggesting a decline</w:t>
      </w:r>
      <w:r>
        <w:rPr>
          <w:rFonts w:ascii="Times New Roman" w:hAnsi="Times New Roman"/>
          <w:sz w:val="22"/>
        </w:rPr>
        <w:t xml:space="preserve"> </w:t>
      </w:r>
      <w:r w:rsidR="00796B37">
        <w:rPr>
          <w:rFonts w:ascii="Times New Roman" w:hAnsi="Times New Roman"/>
          <w:sz w:val="22"/>
        </w:rPr>
        <w:t xml:space="preserve">in </w:t>
      </w:r>
      <w:r>
        <w:rPr>
          <w:rFonts w:ascii="Times New Roman" w:hAnsi="Times New Roman"/>
          <w:sz w:val="22"/>
        </w:rPr>
        <w:t xml:space="preserve">copepod diversity. </w:t>
      </w:r>
    </w:p>
    <w:p w14:paraId="333A8C62" w14:textId="2E00D303" w:rsidR="00BF07B1" w:rsidRDefault="00BF07B1" w:rsidP="00C709CD">
      <w:pPr>
        <w:pStyle w:val="BodyText"/>
      </w:pPr>
    </w:p>
    <w:p w14:paraId="76AF5565" w14:textId="1E46CF9F" w:rsidR="000A341F" w:rsidRPr="00323DB3" w:rsidRDefault="000A341F" w:rsidP="00C709CD">
      <w:pPr>
        <w:pStyle w:val="BodyText"/>
        <w:rPr>
          <w:b/>
          <w:bCs/>
        </w:rPr>
      </w:pPr>
      <w:r w:rsidRPr="00323DB3">
        <w:rPr>
          <w:b/>
          <w:bCs/>
        </w:rPr>
        <w:t>Resilience</w:t>
      </w:r>
    </w:p>
    <w:p w14:paraId="19331090" w14:textId="63B293C9" w:rsidR="000C2054" w:rsidRDefault="007E5B38" w:rsidP="00796B37">
      <w:pPr>
        <w:pStyle w:val="BodyText"/>
        <w:spacing w:line="360" w:lineRule="auto"/>
        <w:jc w:val="both"/>
        <w:rPr>
          <w:rFonts w:ascii="Times New Roman" w:hAnsi="Times New Roman"/>
          <w:sz w:val="22"/>
        </w:rPr>
      </w:pPr>
      <w:r w:rsidRPr="007E5B38">
        <w:rPr>
          <w:rFonts w:ascii="Times New Roman" w:hAnsi="Times New Roman"/>
          <w:sz w:val="22"/>
        </w:rPr>
        <w:t xml:space="preserve">Zooplankton </w:t>
      </w:r>
      <w:r>
        <w:rPr>
          <w:rFonts w:ascii="Times New Roman" w:hAnsi="Times New Roman"/>
          <w:sz w:val="22"/>
        </w:rPr>
        <w:t>are generally more resilient to human pressures than higher trophic levels. Although humans have spread zooplankton species from their native ranges (</w:t>
      </w:r>
      <w:proofErr w:type="gramStart"/>
      <w:r w:rsidR="00694E80">
        <w:rPr>
          <w:rFonts w:ascii="Times New Roman" w:hAnsi="Times New Roman"/>
          <w:sz w:val="22"/>
        </w:rPr>
        <w:t>e.g.</w:t>
      </w:r>
      <w:proofErr w:type="gramEnd"/>
      <w:r w:rsidR="00694E80">
        <w:rPr>
          <w:rFonts w:ascii="Times New Roman" w:hAnsi="Times New Roman"/>
          <w:sz w:val="22"/>
        </w:rPr>
        <w:t xml:space="preserve"> into Port Phillip Bay, </w:t>
      </w:r>
      <w:r>
        <w:rPr>
          <w:rFonts w:ascii="Times New Roman" w:hAnsi="Times New Roman"/>
          <w:sz w:val="22"/>
        </w:rPr>
        <w:t xml:space="preserve">Hewitt et al. 2004), there is </w:t>
      </w:r>
      <w:r w:rsidR="005C3325">
        <w:rPr>
          <w:rFonts w:ascii="Times New Roman" w:hAnsi="Times New Roman"/>
          <w:sz w:val="22"/>
        </w:rPr>
        <w:t xml:space="preserve">currently no </w:t>
      </w:r>
      <w:proofErr w:type="spellStart"/>
      <w:r w:rsidR="005C3325">
        <w:rPr>
          <w:rFonts w:ascii="Times New Roman" w:hAnsi="Times New Roman"/>
          <w:sz w:val="22"/>
        </w:rPr>
        <w:t>holozooplankton</w:t>
      </w:r>
      <w:proofErr w:type="spellEnd"/>
      <w:r w:rsidR="005C3325">
        <w:rPr>
          <w:rFonts w:ascii="Times New Roman" w:hAnsi="Times New Roman"/>
          <w:sz w:val="22"/>
        </w:rPr>
        <w:t xml:space="preserve"> (</w:t>
      </w:r>
      <w:r w:rsidR="00796B37">
        <w:rPr>
          <w:rFonts w:ascii="Times New Roman" w:hAnsi="Times New Roman"/>
          <w:sz w:val="22"/>
        </w:rPr>
        <w:t xml:space="preserve">i.e. species that </w:t>
      </w:r>
      <w:r w:rsidR="005C3325">
        <w:rPr>
          <w:rFonts w:ascii="Times New Roman" w:hAnsi="Times New Roman"/>
          <w:sz w:val="22"/>
        </w:rPr>
        <w:t xml:space="preserve">live their entire life </w:t>
      </w:r>
      <w:r w:rsidR="00796B37">
        <w:rPr>
          <w:rFonts w:ascii="Times New Roman" w:hAnsi="Times New Roman"/>
          <w:sz w:val="22"/>
        </w:rPr>
        <w:t>free-floating</w:t>
      </w:r>
      <w:r w:rsidR="005C3325">
        <w:rPr>
          <w:rFonts w:ascii="Times New Roman" w:hAnsi="Times New Roman"/>
          <w:sz w:val="22"/>
        </w:rPr>
        <w:t>) that are on the IUCN red list. However, the</w:t>
      </w:r>
      <w:r w:rsidR="000C2054">
        <w:rPr>
          <w:rFonts w:ascii="Times New Roman" w:hAnsi="Times New Roman"/>
          <w:sz w:val="22"/>
        </w:rPr>
        <w:t xml:space="preserve"> impact of warming on</w:t>
      </w:r>
      <w:r w:rsidR="005C3325">
        <w:rPr>
          <w:rFonts w:ascii="Times New Roman" w:hAnsi="Times New Roman"/>
          <w:sz w:val="22"/>
        </w:rPr>
        <w:t xml:space="preserve"> </w:t>
      </w:r>
      <w:r w:rsidR="000C2054">
        <w:rPr>
          <w:rFonts w:ascii="Times New Roman" w:hAnsi="Times New Roman"/>
          <w:sz w:val="22"/>
        </w:rPr>
        <w:t xml:space="preserve">thermal niches of zooplankton </w:t>
      </w:r>
      <w:r w:rsidR="00796B37">
        <w:rPr>
          <w:rFonts w:ascii="Times New Roman" w:hAnsi="Times New Roman"/>
          <w:sz w:val="22"/>
        </w:rPr>
        <w:t>could</w:t>
      </w:r>
      <w:r w:rsidR="005C3325">
        <w:rPr>
          <w:rFonts w:ascii="Times New Roman" w:hAnsi="Times New Roman"/>
          <w:sz w:val="22"/>
        </w:rPr>
        <w:t xml:space="preserve"> lead to rapid regime shifts (</w:t>
      </w:r>
      <w:proofErr w:type="spellStart"/>
      <w:r w:rsidR="005C3325">
        <w:rPr>
          <w:rFonts w:ascii="Times New Roman" w:hAnsi="Times New Roman"/>
          <w:sz w:val="22"/>
        </w:rPr>
        <w:t>Beaugrand</w:t>
      </w:r>
      <w:proofErr w:type="spellEnd"/>
      <w:r w:rsidR="005C3325">
        <w:rPr>
          <w:rFonts w:ascii="Times New Roman" w:hAnsi="Times New Roman"/>
          <w:sz w:val="22"/>
        </w:rPr>
        <w:t xml:space="preserve"> 2015)</w:t>
      </w:r>
      <w:r w:rsidR="00796B37">
        <w:rPr>
          <w:rFonts w:ascii="Times New Roman" w:hAnsi="Times New Roman"/>
          <w:sz w:val="22"/>
        </w:rPr>
        <w:t>, and changes in the abundance and diversity of zooplankton could be lead indicators of mass extinction events (Sheets et al. 2016)</w:t>
      </w:r>
      <w:r w:rsidR="005C3325">
        <w:rPr>
          <w:rFonts w:ascii="Times New Roman" w:hAnsi="Times New Roman"/>
          <w:sz w:val="22"/>
        </w:rPr>
        <w:t>.</w:t>
      </w:r>
    </w:p>
    <w:p w14:paraId="4C80E2E8" w14:textId="77777777" w:rsidR="000C2054" w:rsidRPr="000C2054" w:rsidRDefault="000C2054" w:rsidP="000C2054">
      <w:pPr>
        <w:pStyle w:val="BodyText"/>
        <w:spacing w:line="360" w:lineRule="auto"/>
        <w:rPr>
          <w:rFonts w:ascii="Times New Roman" w:hAnsi="Times New Roman"/>
          <w:sz w:val="22"/>
        </w:rPr>
      </w:pPr>
    </w:p>
    <w:p w14:paraId="51A2A872" w14:textId="1D97C5A2" w:rsidR="006F18ED" w:rsidRPr="00323DB3" w:rsidRDefault="006F18ED" w:rsidP="00C709CD">
      <w:pPr>
        <w:pStyle w:val="BodyText"/>
        <w:rPr>
          <w:b/>
          <w:bCs/>
        </w:rPr>
      </w:pPr>
      <w:r w:rsidRPr="00323DB3">
        <w:rPr>
          <w:b/>
          <w:bCs/>
        </w:rPr>
        <w:t>Main uncertainties and knowledge gaps associated with providing an assessment of current state and recent trend</w:t>
      </w:r>
    </w:p>
    <w:p w14:paraId="6D91D718" w14:textId="1996E1CE" w:rsidR="00BF07B1" w:rsidRDefault="00BF07B1" w:rsidP="00BF07B1">
      <w:pPr>
        <w:pStyle w:val="Default"/>
        <w:spacing w:line="360" w:lineRule="auto"/>
        <w:jc w:val="both"/>
        <w:rPr>
          <w:rFonts w:ascii="Times New Roman" w:hAnsi="Times New Roman" w:cs="Times New Roman"/>
          <w:sz w:val="22"/>
          <w:szCs w:val="22"/>
        </w:rPr>
      </w:pPr>
      <w:r w:rsidRPr="002F2199">
        <w:rPr>
          <w:rFonts w:ascii="Times New Roman" w:hAnsi="Times New Roman" w:cs="Times New Roman"/>
          <w:sz w:val="22"/>
          <w:szCs w:val="22"/>
        </w:rPr>
        <w:t xml:space="preserve">The analysis here is based on IMOS data </w:t>
      </w:r>
      <w:r>
        <w:rPr>
          <w:rFonts w:ascii="Times New Roman" w:hAnsi="Times New Roman" w:cs="Times New Roman"/>
          <w:sz w:val="22"/>
          <w:szCs w:val="22"/>
        </w:rPr>
        <w:t xml:space="preserve">from </w:t>
      </w:r>
      <w:r w:rsidR="008F0240">
        <w:rPr>
          <w:rFonts w:ascii="Times New Roman" w:hAnsi="Times New Roman" w:cs="Times New Roman"/>
          <w:sz w:val="22"/>
          <w:szCs w:val="22"/>
        </w:rPr>
        <w:t>only seven</w:t>
      </w:r>
      <w:r>
        <w:rPr>
          <w:rFonts w:ascii="Times New Roman" w:hAnsi="Times New Roman" w:cs="Times New Roman"/>
          <w:sz w:val="22"/>
          <w:szCs w:val="22"/>
        </w:rPr>
        <w:t xml:space="preserve"> coastal stations </w:t>
      </w:r>
      <w:r w:rsidRPr="002F2199">
        <w:rPr>
          <w:rFonts w:ascii="Times New Roman" w:hAnsi="Times New Roman" w:cs="Times New Roman"/>
          <w:sz w:val="22"/>
          <w:szCs w:val="22"/>
        </w:rPr>
        <w:t xml:space="preserve">and </w:t>
      </w:r>
      <w:r w:rsidR="008F0240">
        <w:rPr>
          <w:rFonts w:ascii="Times New Roman" w:hAnsi="Times New Roman" w:cs="Times New Roman"/>
          <w:sz w:val="22"/>
          <w:szCs w:val="22"/>
        </w:rPr>
        <w:t xml:space="preserve">a limited number of </w:t>
      </w:r>
      <w:r>
        <w:rPr>
          <w:rFonts w:ascii="Times New Roman" w:hAnsi="Times New Roman" w:cs="Times New Roman"/>
          <w:sz w:val="22"/>
          <w:szCs w:val="22"/>
        </w:rPr>
        <w:t>CPR</w:t>
      </w:r>
      <w:r w:rsidR="000C2054">
        <w:rPr>
          <w:rFonts w:ascii="Times New Roman" w:hAnsi="Times New Roman" w:cs="Times New Roman"/>
          <w:sz w:val="22"/>
          <w:szCs w:val="22"/>
        </w:rPr>
        <w:t xml:space="preserve"> routes, representing a relatively small proportion of the </w:t>
      </w:r>
      <w:r w:rsidR="00796B37">
        <w:rPr>
          <w:rFonts w:ascii="Times New Roman" w:hAnsi="Times New Roman" w:cs="Times New Roman"/>
          <w:sz w:val="22"/>
          <w:szCs w:val="22"/>
        </w:rPr>
        <w:t xml:space="preserve">Australian </w:t>
      </w:r>
      <w:r w:rsidR="000C2054">
        <w:rPr>
          <w:rFonts w:ascii="Times New Roman" w:hAnsi="Times New Roman" w:cs="Times New Roman"/>
          <w:sz w:val="22"/>
          <w:szCs w:val="22"/>
        </w:rPr>
        <w:t xml:space="preserve">region. </w:t>
      </w:r>
      <w:r>
        <w:rPr>
          <w:rFonts w:ascii="Times New Roman" w:hAnsi="Times New Roman" w:cs="Times New Roman"/>
          <w:sz w:val="22"/>
          <w:szCs w:val="22"/>
        </w:rPr>
        <w:t xml:space="preserve">We have also assumed that zooplankton </w:t>
      </w:r>
      <w:r w:rsidR="00670C96">
        <w:rPr>
          <w:rFonts w:ascii="Times New Roman" w:hAnsi="Times New Roman" w:cs="Times New Roman"/>
          <w:sz w:val="22"/>
          <w:szCs w:val="22"/>
        </w:rPr>
        <w:t xml:space="preserve">abundance </w:t>
      </w:r>
      <w:r>
        <w:rPr>
          <w:rFonts w:ascii="Times New Roman" w:hAnsi="Times New Roman" w:cs="Times New Roman"/>
          <w:sz w:val="22"/>
          <w:szCs w:val="22"/>
        </w:rPr>
        <w:t>is an index of secondary production. In reality, secondary production is the product of biomass and growth, although Huntley &amp; Lopez (1992) argue that biomass is the best proxy for secondary production because biomass varies much more in the ocean than does growth.</w:t>
      </w:r>
      <w:r w:rsidR="00670C96">
        <w:rPr>
          <w:rFonts w:ascii="Times New Roman" w:hAnsi="Times New Roman" w:cs="Times New Roman"/>
          <w:sz w:val="22"/>
          <w:szCs w:val="22"/>
        </w:rPr>
        <w:t xml:space="preserve"> Using zooplankton abundance or biomass gives no information of the changes in community composition, but a stable diversity index may indicate that the composition is not changing significantly.</w:t>
      </w:r>
    </w:p>
    <w:p w14:paraId="73F54B7A" w14:textId="77777777" w:rsidR="000E1BDF" w:rsidRDefault="000E1BDF" w:rsidP="00C709CD">
      <w:pPr>
        <w:pStyle w:val="BodyText"/>
      </w:pPr>
    </w:p>
    <w:p w14:paraId="6824F993" w14:textId="38392772" w:rsidR="006F18ED" w:rsidRPr="00323DB3" w:rsidRDefault="006F18ED" w:rsidP="00C709CD">
      <w:pPr>
        <w:pStyle w:val="BodyText"/>
        <w:rPr>
          <w:b/>
          <w:bCs/>
        </w:rPr>
      </w:pPr>
      <w:r w:rsidRPr="00323DB3">
        <w:rPr>
          <w:b/>
          <w:bCs/>
        </w:rPr>
        <w:t>Pressures/issues of importance and associated management</w:t>
      </w:r>
    </w:p>
    <w:p w14:paraId="50B16062" w14:textId="750F1234" w:rsidR="00BF07B1" w:rsidRPr="00B10447" w:rsidRDefault="008F0240" w:rsidP="00BF07B1">
      <w:pPr>
        <w:widowControl w:val="0"/>
        <w:autoSpaceDE w:val="0"/>
        <w:autoSpaceDN w:val="0"/>
        <w:adjustRightInd w:val="0"/>
        <w:spacing w:line="360" w:lineRule="auto"/>
        <w:jc w:val="both"/>
        <w:rPr>
          <w:rFonts w:ascii="Times New Roman" w:hAnsi="Times New Roman"/>
          <w:sz w:val="22"/>
        </w:rPr>
      </w:pPr>
      <w:r>
        <w:rPr>
          <w:rFonts w:ascii="Times New Roman" w:hAnsi="Times New Roman"/>
          <w:sz w:val="22"/>
        </w:rPr>
        <w:t>There is scope for local management interventions in coastal bays (</w:t>
      </w:r>
      <w:commentRangeStart w:id="2"/>
      <w:proofErr w:type="gramStart"/>
      <w:r>
        <w:rPr>
          <w:rFonts w:ascii="Times New Roman" w:hAnsi="Times New Roman"/>
          <w:sz w:val="22"/>
        </w:rPr>
        <w:t>e.g.</w:t>
      </w:r>
      <w:proofErr w:type="gramEnd"/>
      <w:r>
        <w:rPr>
          <w:rFonts w:ascii="Times New Roman" w:hAnsi="Times New Roman"/>
          <w:sz w:val="22"/>
        </w:rPr>
        <w:t xml:space="preserve"> reducing nutrient inputs into Moreton Bay</w:t>
      </w:r>
      <w:commentRangeEnd w:id="2"/>
      <w:r w:rsidR="00303250">
        <w:rPr>
          <w:rStyle w:val="CommentReference"/>
        </w:rPr>
        <w:commentReference w:id="2"/>
      </w:r>
      <w:r>
        <w:rPr>
          <w:rFonts w:ascii="Times New Roman" w:hAnsi="Times New Roman"/>
          <w:sz w:val="22"/>
        </w:rPr>
        <w:t xml:space="preserve">), but the main driver of large-scale changes in secondary production is climate change. </w:t>
      </w:r>
      <w:proofErr w:type="gramStart"/>
      <w:r>
        <w:rPr>
          <w:rFonts w:ascii="Times New Roman" w:hAnsi="Times New Roman"/>
          <w:sz w:val="22"/>
        </w:rPr>
        <w:t>Th</w:t>
      </w:r>
      <w:r w:rsidR="00796B37">
        <w:rPr>
          <w:rFonts w:ascii="Times New Roman" w:hAnsi="Times New Roman"/>
          <w:sz w:val="22"/>
        </w:rPr>
        <w:t>us</w:t>
      </w:r>
      <w:proofErr w:type="gramEnd"/>
      <w:r w:rsidR="00796B37">
        <w:rPr>
          <w:rFonts w:ascii="Times New Roman" w:hAnsi="Times New Roman"/>
          <w:sz w:val="22"/>
        </w:rPr>
        <w:t xml:space="preserve"> any negative large-scale impacts on zooplankton </w:t>
      </w:r>
      <w:r>
        <w:rPr>
          <w:rFonts w:ascii="Times New Roman" w:hAnsi="Times New Roman"/>
          <w:sz w:val="22"/>
        </w:rPr>
        <w:t>require mitigation of greenhouse gas emissions.</w:t>
      </w:r>
    </w:p>
    <w:p w14:paraId="3159061F" w14:textId="77777777" w:rsidR="000E1BDF" w:rsidRDefault="000E1BDF" w:rsidP="000E1BDF">
      <w:pPr>
        <w:pStyle w:val="BodyText"/>
      </w:pPr>
    </w:p>
    <w:p w14:paraId="6D876646" w14:textId="03AB220D" w:rsidR="006F18ED" w:rsidRPr="00323DB3" w:rsidRDefault="006F18ED" w:rsidP="000E1BDF">
      <w:pPr>
        <w:pStyle w:val="BodyText"/>
        <w:rPr>
          <w:b/>
          <w:bCs/>
        </w:rPr>
      </w:pPr>
      <w:r w:rsidRPr="00323DB3">
        <w:rPr>
          <w:b/>
          <w:bCs/>
        </w:rPr>
        <w:t>Outlook</w:t>
      </w:r>
    </w:p>
    <w:p w14:paraId="42BC4DCD" w14:textId="3AC2DC01" w:rsidR="00BF07B1" w:rsidRPr="002F2199" w:rsidRDefault="00BF07B1" w:rsidP="00BF07B1">
      <w:pPr>
        <w:pStyle w:val="Default"/>
        <w:spacing w:line="360" w:lineRule="auto"/>
        <w:jc w:val="both"/>
        <w:rPr>
          <w:rStyle w:val="A8"/>
          <w:rFonts w:ascii="Times New Roman" w:hAnsi="Times New Roman" w:cs="Times New Roman"/>
          <w:sz w:val="22"/>
          <w:szCs w:val="22"/>
        </w:rPr>
      </w:pPr>
      <w:r>
        <w:rPr>
          <w:rFonts w:ascii="Times New Roman" w:hAnsi="Times New Roman" w:cs="Times New Roman"/>
          <w:sz w:val="22"/>
          <w:szCs w:val="22"/>
        </w:rPr>
        <w:t xml:space="preserve">Secondary production is key to </w:t>
      </w:r>
      <w:r w:rsidR="00796B37">
        <w:rPr>
          <w:rFonts w:ascii="Times New Roman" w:hAnsi="Times New Roman" w:cs="Times New Roman"/>
          <w:sz w:val="22"/>
          <w:szCs w:val="22"/>
        </w:rPr>
        <w:t>healthy fisheries and ecosystems. I</w:t>
      </w:r>
      <w:r>
        <w:rPr>
          <w:rFonts w:ascii="Times New Roman" w:hAnsi="Times New Roman" w:cs="Times New Roman"/>
          <w:sz w:val="22"/>
          <w:szCs w:val="22"/>
        </w:rPr>
        <w:t xml:space="preserve">ts continued monitoring is important for identifying both abrupt and long-term changes. Once IMOS time series are </w:t>
      </w:r>
      <w:r w:rsidR="008F0240">
        <w:rPr>
          <w:rFonts w:ascii="Times New Roman" w:hAnsi="Times New Roman" w:cs="Times New Roman"/>
          <w:sz w:val="22"/>
          <w:szCs w:val="22"/>
        </w:rPr>
        <w:t>&gt;2</w:t>
      </w:r>
      <w:r>
        <w:rPr>
          <w:rFonts w:ascii="Times New Roman" w:hAnsi="Times New Roman" w:cs="Times New Roman"/>
          <w:sz w:val="22"/>
          <w:szCs w:val="22"/>
        </w:rPr>
        <w:t xml:space="preserve">0 years long, we will be more confident in </w:t>
      </w:r>
      <w:r w:rsidR="00796B37">
        <w:rPr>
          <w:rFonts w:ascii="Times New Roman" w:hAnsi="Times New Roman" w:cs="Times New Roman"/>
          <w:sz w:val="22"/>
          <w:szCs w:val="22"/>
        </w:rPr>
        <w:t>distinguishing</w:t>
      </w:r>
      <w:r>
        <w:rPr>
          <w:rFonts w:ascii="Times New Roman" w:hAnsi="Times New Roman" w:cs="Times New Roman"/>
          <w:sz w:val="22"/>
          <w:szCs w:val="22"/>
        </w:rPr>
        <w:t xml:space="preserve"> long-term trends from short-term variability</w:t>
      </w:r>
      <w:r w:rsidR="008F0240">
        <w:rPr>
          <w:rFonts w:ascii="Times New Roman" w:hAnsi="Times New Roman" w:cs="Times New Roman"/>
          <w:sz w:val="22"/>
          <w:szCs w:val="22"/>
        </w:rPr>
        <w:t xml:space="preserve"> (</w:t>
      </w:r>
      <w:proofErr w:type="spellStart"/>
      <w:r w:rsidR="008F0240">
        <w:rPr>
          <w:rFonts w:ascii="Times New Roman" w:hAnsi="Times New Roman" w:cs="Times New Roman"/>
          <w:sz w:val="22"/>
          <w:szCs w:val="22"/>
        </w:rPr>
        <w:t>Poloczanska</w:t>
      </w:r>
      <w:proofErr w:type="spellEnd"/>
      <w:r w:rsidR="008F0240">
        <w:rPr>
          <w:rFonts w:ascii="Times New Roman" w:hAnsi="Times New Roman" w:cs="Times New Roman"/>
          <w:sz w:val="22"/>
          <w:szCs w:val="22"/>
        </w:rPr>
        <w:t xml:space="preserve"> et al. 2013, </w:t>
      </w:r>
      <w:proofErr w:type="spellStart"/>
      <w:r w:rsidR="008F0240">
        <w:rPr>
          <w:rFonts w:ascii="Times New Roman" w:hAnsi="Times New Roman" w:cs="Times New Roman"/>
          <w:sz w:val="22"/>
          <w:szCs w:val="22"/>
        </w:rPr>
        <w:t>Hoegh</w:t>
      </w:r>
      <w:proofErr w:type="spellEnd"/>
      <w:r w:rsidR="008F0240">
        <w:rPr>
          <w:rFonts w:ascii="Times New Roman" w:hAnsi="Times New Roman" w:cs="Times New Roman"/>
          <w:sz w:val="22"/>
          <w:szCs w:val="22"/>
        </w:rPr>
        <w:t>-Guldberg et al. 2014)</w:t>
      </w:r>
      <w:r>
        <w:rPr>
          <w:rFonts w:ascii="Times New Roman" w:hAnsi="Times New Roman" w:cs="Times New Roman"/>
          <w:sz w:val="22"/>
          <w:szCs w:val="22"/>
        </w:rPr>
        <w:t>.</w:t>
      </w:r>
    </w:p>
    <w:p w14:paraId="77E7DAAA" w14:textId="77777777" w:rsidR="000E1BDF" w:rsidRDefault="000E1BDF" w:rsidP="000E1BDF">
      <w:pPr>
        <w:pStyle w:val="BodyText"/>
      </w:pPr>
    </w:p>
    <w:p w14:paraId="2143DA66" w14:textId="77777777" w:rsidR="000E1BDF" w:rsidRDefault="000E1BDF" w:rsidP="000E1BDF">
      <w:pPr>
        <w:pStyle w:val="BodyText"/>
      </w:pPr>
    </w:p>
    <w:p w14:paraId="6B242C3E" w14:textId="65C23F75" w:rsidR="00BF07B1" w:rsidRPr="00BF07B1" w:rsidRDefault="00BF07B1" w:rsidP="000E1BDF">
      <w:pPr>
        <w:pStyle w:val="BodyText"/>
        <w:rPr>
          <w:b/>
          <w:bCs/>
        </w:rPr>
      </w:pPr>
      <w:r>
        <w:rPr>
          <w:noProof/>
        </w:rPr>
        <w:drawing>
          <wp:inline distT="0" distB="0" distL="0" distR="0" wp14:anchorId="68094BEF" wp14:editId="47B30743">
            <wp:extent cx="4956468" cy="66051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59464" cy="6609188"/>
                    </a:xfrm>
                    <a:prstGeom prst="rect">
                      <a:avLst/>
                    </a:prstGeom>
                  </pic:spPr>
                </pic:pic>
              </a:graphicData>
            </a:graphic>
          </wp:inline>
        </w:drawing>
      </w:r>
    </w:p>
    <w:p w14:paraId="40BB923A" w14:textId="7683B5F9" w:rsidR="006F18ED" w:rsidRDefault="006F18ED" w:rsidP="006F18ED">
      <w:pPr>
        <w:pStyle w:val="BodyText"/>
        <w:rPr>
          <w:iCs/>
        </w:rPr>
      </w:pPr>
      <w:r w:rsidRPr="00BF07B1">
        <w:rPr>
          <w:b/>
          <w:bCs/>
          <w:i/>
        </w:rPr>
        <w:t xml:space="preserve"> </w:t>
      </w:r>
      <w:r w:rsidR="00BF07B1" w:rsidRPr="00BF07B1">
        <w:rPr>
          <w:b/>
          <w:bCs/>
          <w:iCs/>
        </w:rPr>
        <w:t xml:space="preserve">Figure 1. </w:t>
      </w:r>
      <w:r w:rsidR="000A73BC" w:rsidRPr="000A73BC">
        <w:rPr>
          <w:iCs/>
        </w:rPr>
        <w:t>Abundance of</w:t>
      </w:r>
      <w:r w:rsidR="000A73BC">
        <w:rPr>
          <w:b/>
          <w:bCs/>
          <w:iCs/>
        </w:rPr>
        <w:t xml:space="preserve"> </w:t>
      </w:r>
      <w:r w:rsidR="000A73BC">
        <w:rPr>
          <w:iCs/>
        </w:rPr>
        <w:t>z</w:t>
      </w:r>
      <w:r w:rsidR="00BF07B1" w:rsidRPr="00BF07B1">
        <w:rPr>
          <w:iCs/>
        </w:rPr>
        <w:t>ooplankton in coastal (left</w:t>
      </w:r>
      <w:r w:rsidR="000A73BC">
        <w:rPr>
          <w:iCs/>
        </w:rPr>
        <w:t>, IMOS National Reference Stations</w:t>
      </w:r>
      <w:r w:rsidR="00BF07B1" w:rsidRPr="00BF07B1">
        <w:rPr>
          <w:iCs/>
        </w:rPr>
        <w:t>) and offshore (right</w:t>
      </w:r>
      <w:r w:rsidR="000A73BC">
        <w:rPr>
          <w:iCs/>
        </w:rPr>
        <w:t>, IMOS Australian Continuous Plankton Recorder survey</w:t>
      </w:r>
      <w:r w:rsidR="00BF07B1" w:rsidRPr="00BF07B1">
        <w:rPr>
          <w:iCs/>
        </w:rPr>
        <w:t>)</w:t>
      </w:r>
      <w:r w:rsidR="000A73BC">
        <w:rPr>
          <w:iCs/>
        </w:rPr>
        <w:t xml:space="preserve"> areas</w:t>
      </w:r>
      <w:r w:rsidR="00BF07B1">
        <w:rPr>
          <w:iCs/>
        </w:rPr>
        <w:t>.</w:t>
      </w:r>
      <w:ins w:id="3" w:author="Jason Everett" w:date="2021-01-08T09:25:00Z">
        <w:r w:rsidR="00523AD0" w:rsidRPr="00523AD0">
          <w:rPr>
            <w:iCs/>
          </w:rPr>
          <w:t xml:space="preserve"> </w:t>
        </w:r>
        <w:r w:rsidR="00523AD0">
          <w:rPr>
            <w:iCs/>
          </w:rPr>
          <w:t>The black circles represent the data points and the line (and shading) represent the linear regression (and confidence intervals) of the data after the seasonal cycle has been removed. The colours show the direction and significance of the trend: Blue: significantly decreasing, Red: significantly increasing, Black: no significant trend.</w:t>
        </w:r>
      </w:ins>
    </w:p>
    <w:p w14:paraId="471BF7AF" w14:textId="77777777" w:rsidR="004D7A2A" w:rsidRPr="008F0240" w:rsidRDefault="004D7A2A" w:rsidP="004D7A2A">
      <w:pPr>
        <w:pStyle w:val="BodyText"/>
        <w:rPr>
          <w:rFonts w:ascii="Times New Roman" w:hAnsi="Times New Roman"/>
          <w:sz w:val="22"/>
        </w:rPr>
      </w:pPr>
    </w:p>
    <w:p w14:paraId="73F7E585" w14:textId="77777777" w:rsidR="004D7A2A" w:rsidRPr="00BF07B1" w:rsidRDefault="004D7A2A" w:rsidP="006F18ED">
      <w:pPr>
        <w:pStyle w:val="BodyText"/>
        <w:rPr>
          <w:b/>
          <w:bCs/>
          <w:iCs/>
        </w:rPr>
      </w:pPr>
    </w:p>
    <w:p w14:paraId="624CD818" w14:textId="41EF08CC" w:rsidR="00BF07B1" w:rsidRDefault="00BF07B1" w:rsidP="006F18ED">
      <w:pPr>
        <w:pStyle w:val="BodyText"/>
        <w:rPr>
          <w:iCs/>
        </w:rPr>
      </w:pPr>
      <w:r>
        <w:rPr>
          <w:noProof/>
        </w:rPr>
        <w:lastRenderedPageBreak/>
        <w:drawing>
          <wp:inline distT="0" distB="0" distL="0" distR="0" wp14:anchorId="0FF6206C" wp14:editId="70467884">
            <wp:extent cx="4891888" cy="65191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96017" cy="6524637"/>
                    </a:xfrm>
                    <a:prstGeom prst="rect">
                      <a:avLst/>
                    </a:prstGeom>
                  </pic:spPr>
                </pic:pic>
              </a:graphicData>
            </a:graphic>
          </wp:inline>
        </w:drawing>
      </w:r>
    </w:p>
    <w:p w14:paraId="720627F9" w14:textId="3763904E" w:rsidR="002B7CCF" w:rsidRPr="006F0179" w:rsidRDefault="00BF07B1" w:rsidP="004D7A2A">
      <w:pPr>
        <w:pStyle w:val="BodyText"/>
        <w:rPr>
          <w:b/>
          <w:bCs/>
          <w:iCs/>
        </w:rPr>
      </w:pPr>
      <w:r w:rsidRPr="00BF07B1">
        <w:rPr>
          <w:b/>
          <w:bCs/>
          <w:iCs/>
        </w:rPr>
        <w:t xml:space="preserve">Figure 2. </w:t>
      </w:r>
      <w:r w:rsidR="000A73BC" w:rsidRPr="000A73BC">
        <w:rPr>
          <w:iCs/>
        </w:rPr>
        <w:t>Diversity of</w:t>
      </w:r>
      <w:r w:rsidR="000A73BC">
        <w:rPr>
          <w:b/>
          <w:bCs/>
          <w:iCs/>
        </w:rPr>
        <w:t xml:space="preserve"> </w:t>
      </w:r>
      <w:r w:rsidR="000A73BC">
        <w:rPr>
          <w:iCs/>
        </w:rPr>
        <w:t>z</w:t>
      </w:r>
      <w:r w:rsidR="000A73BC" w:rsidRPr="00BF07B1">
        <w:rPr>
          <w:iCs/>
        </w:rPr>
        <w:t>ooplankton in coastal (left</w:t>
      </w:r>
      <w:r w:rsidR="000A73BC">
        <w:rPr>
          <w:iCs/>
        </w:rPr>
        <w:t>, IMOS National Reference Stations</w:t>
      </w:r>
      <w:r w:rsidR="000A73BC" w:rsidRPr="00BF07B1">
        <w:rPr>
          <w:iCs/>
        </w:rPr>
        <w:t>) and offshore (right</w:t>
      </w:r>
      <w:r w:rsidR="000A73BC">
        <w:rPr>
          <w:iCs/>
        </w:rPr>
        <w:t>, IMOS Australian Continuous Plankton Recorder survey</w:t>
      </w:r>
      <w:r w:rsidR="000A73BC" w:rsidRPr="00BF07B1">
        <w:rPr>
          <w:iCs/>
        </w:rPr>
        <w:t>)</w:t>
      </w:r>
      <w:r w:rsidR="000A73BC">
        <w:rPr>
          <w:iCs/>
        </w:rPr>
        <w:t xml:space="preserve"> areas.</w:t>
      </w:r>
      <w:ins w:id="4" w:author="Kerrie Swadling" w:date="2020-12-21T21:25:00Z">
        <w:r w:rsidR="00013FB6">
          <w:rPr>
            <w:iCs/>
          </w:rPr>
          <w:t xml:space="preserve"> </w:t>
        </w:r>
      </w:ins>
      <w:ins w:id="5" w:author="Jason Everett" w:date="2021-01-08T09:25:00Z">
        <w:r w:rsidR="00523AD0">
          <w:rPr>
            <w:iCs/>
          </w:rPr>
          <w:t>The black circles represent the data points and the line (and shading) represent the linear regression (and confidence intervals) of the data after the seasonal cycle has been removed. The colours show the direction and significance of the trend: Blue: significantly decreasing, Red: significantly increasing, Black: no significant trend.</w:t>
        </w:r>
      </w:ins>
      <w:ins w:id="6" w:author="Kerrie Swadling" w:date="2020-12-21T21:25:00Z">
        <w:del w:id="7" w:author="Jason Everett" w:date="2021-01-08T09:25:00Z">
          <w:r w:rsidR="00013FB6" w:rsidDel="00523AD0">
            <w:rPr>
              <w:iCs/>
            </w:rPr>
            <w:delText xml:space="preserve">Please make a comment </w:delText>
          </w:r>
        </w:del>
      </w:ins>
      <w:ins w:id="8" w:author="Kerrie Swadling" w:date="2020-12-21T21:26:00Z">
        <w:del w:id="9" w:author="Jason Everett" w:date="2021-01-08T09:25:00Z">
          <w:r w:rsidR="00013FB6" w:rsidDel="00523AD0">
            <w:rPr>
              <w:iCs/>
            </w:rPr>
            <w:delText>about the red, blue and black lines (positive, negative, no change?)</w:delText>
          </w:r>
        </w:del>
      </w:ins>
    </w:p>
    <w:p w14:paraId="6E763866" w14:textId="77777777" w:rsidR="002B7CCF" w:rsidRDefault="002B7CCF">
      <w:pPr>
        <w:spacing w:before="0" w:after="0" w:line="240" w:lineRule="auto"/>
        <w:rPr>
          <w:i/>
        </w:rPr>
      </w:pPr>
      <w:r>
        <w:rPr>
          <w:i/>
        </w:rPr>
        <w:br w:type="page"/>
      </w:r>
    </w:p>
    <w:p w14:paraId="76E58C37" w14:textId="5B377028" w:rsidR="006F18ED" w:rsidRPr="006F18ED" w:rsidRDefault="006F18ED" w:rsidP="006F18ED">
      <w:pPr>
        <w:pStyle w:val="BodyText"/>
        <w:rPr>
          <w:i/>
        </w:rPr>
      </w:pPr>
      <w:r w:rsidRPr="006F18ED">
        <w:rPr>
          <w:i/>
        </w:rPr>
        <w:lastRenderedPageBreak/>
        <w:t xml:space="preserve">Assessment summary </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5"/>
        <w:gridCol w:w="1590"/>
        <w:gridCol w:w="1440"/>
        <w:gridCol w:w="1575"/>
        <w:gridCol w:w="1440"/>
        <w:gridCol w:w="1800"/>
      </w:tblGrid>
      <w:tr w:rsidR="006F18ED" w:rsidRPr="006F18ED" w14:paraId="72BBD42C" w14:textId="77777777" w:rsidTr="00497E9E">
        <w:trPr>
          <w:trHeight w:val="425"/>
        </w:trPr>
        <w:tc>
          <w:tcPr>
            <w:tcW w:w="127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B7640" w14:textId="77777777" w:rsidR="006F18ED" w:rsidRPr="006F18ED" w:rsidRDefault="006F18ED" w:rsidP="006F18ED">
            <w:pPr>
              <w:pStyle w:val="BodyText"/>
            </w:pPr>
            <w:r w:rsidRPr="006F18ED">
              <w:t>Year</w:t>
            </w:r>
          </w:p>
        </w:tc>
        <w:tc>
          <w:tcPr>
            <w:tcW w:w="303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522462B8" w14:textId="77777777" w:rsidR="006F18ED" w:rsidRPr="006F18ED" w:rsidRDefault="006F18ED" w:rsidP="006F18ED">
            <w:pPr>
              <w:pStyle w:val="BodyText"/>
            </w:pPr>
            <w:r w:rsidRPr="006F18ED">
              <w:t>Assessment grade</w:t>
            </w:r>
          </w:p>
        </w:tc>
        <w:tc>
          <w:tcPr>
            <w:tcW w:w="3015" w:type="dxa"/>
            <w:gridSpan w:val="2"/>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EC1525" w14:textId="77777777" w:rsidR="006F18ED" w:rsidRPr="006F18ED" w:rsidRDefault="006F18ED" w:rsidP="006F18ED">
            <w:pPr>
              <w:pStyle w:val="BodyText"/>
            </w:pPr>
            <w:r w:rsidRPr="006F18ED">
              <w:t>Confidence</w:t>
            </w:r>
          </w:p>
        </w:tc>
        <w:tc>
          <w:tcPr>
            <w:tcW w:w="1800"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F40049" w14:textId="31B01F70" w:rsidR="006F18ED" w:rsidRPr="006F18ED" w:rsidRDefault="00C749D5" w:rsidP="006F18ED">
            <w:pPr>
              <w:pStyle w:val="BodyText"/>
            </w:pPr>
            <w:r w:rsidRPr="006F18ED">
              <w:t>Comparability</w:t>
            </w:r>
            <w:r>
              <w:t xml:space="preserve"> with 2016 assessment</w:t>
            </w:r>
          </w:p>
        </w:tc>
      </w:tr>
      <w:tr w:rsidR="006F18ED" w:rsidRPr="006F18ED" w14:paraId="36A5D4FD" w14:textId="77777777" w:rsidTr="00497E9E">
        <w:trPr>
          <w:trHeight w:val="425"/>
        </w:trPr>
        <w:tc>
          <w:tcPr>
            <w:tcW w:w="12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AC78C4E" w14:textId="77777777" w:rsidR="006F18ED" w:rsidRPr="006F18ED" w:rsidRDefault="006F18ED" w:rsidP="006F18ED">
            <w:pPr>
              <w:pStyle w:val="BodyText"/>
            </w:pPr>
          </w:p>
        </w:tc>
        <w:tc>
          <w:tcPr>
            <w:tcW w:w="1590" w:type="dxa"/>
            <w:tcBorders>
              <w:bottom w:val="single" w:sz="8" w:space="0" w:color="000000"/>
              <w:right w:val="single" w:sz="8" w:space="0" w:color="000000"/>
            </w:tcBorders>
            <w:shd w:val="clear" w:color="auto" w:fill="auto"/>
            <w:tcMar>
              <w:top w:w="100" w:type="dxa"/>
              <w:left w:w="100" w:type="dxa"/>
              <w:bottom w:w="100" w:type="dxa"/>
              <w:right w:w="100" w:type="dxa"/>
            </w:tcMar>
          </w:tcPr>
          <w:p w14:paraId="445E4A9A" w14:textId="77777777" w:rsidR="006F18ED" w:rsidRPr="006F18ED" w:rsidRDefault="006F18ED" w:rsidP="006F18ED">
            <w:pPr>
              <w:pStyle w:val="BodyText"/>
            </w:pPr>
            <w:r w:rsidRPr="006F18ED">
              <w:t>Grade</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060CD9C" w14:textId="77777777" w:rsidR="006F18ED" w:rsidRPr="006F18ED" w:rsidRDefault="006F18ED" w:rsidP="006F18ED">
            <w:pPr>
              <w:pStyle w:val="BodyText"/>
            </w:pPr>
            <w:r w:rsidRPr="006F18ED">
              <w:t>Trend</w:t>
            </w:r>
          </w:p>
        </w:tc>
        <w:tc>
          <w:tcPr>
            <w:tcW w:w="1575" w:type="dxa"/>
            <w:tcBorders>
              <w:bottom w:val="single" w:sz="8" w:space="0" w:color="000000"/>
              <w:right w:val="single" w:sz="8" w:space="0" w:color="000000"/>
            </w:tcBorders>
            <w:shd w:val="clear" w:color="auto" w:fill="auto"/>
            <w:tcMar>
              <w:top w:w="100" w:type="dxa"/>
              <w:left w:w="100" w:type="dxa"/>
              <w:bottom w:w="100" w:type="dxa"/>
              <w:right w:w="100" w:type="dxa"/>
            </w:tcMar>
          </w:tcPr>
          <w:p w14:paraId="4CBCC771" w14:textId="77777777" w:rsidR="006F18ED" w:rsidRPr="006F18ED" w:rsidRDefault="006F18ED" w:rsidP="006F18ED">
            <w:pPr>
              <w:pStyle w:val="BodyText"/>
            </w:pPr>
            <w:r w:rsidRPr="006F18ED">
              <w:t>Grade</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13C17F1" w14:textId="77777777" w:rsidR="006F18ED" w:rsidRPr="006F18ED" w:rsidRDefault="006F18ED" w:rsidP="006F18ED">
            <w:pPr>
              <w:pStyle w:val="BodyText"/>
            </w:pPr>
            <w:r w:rsidRPr="006F18ED">
              <w:t>Trend</w:t>
            </w:r>
          </w:p>
        </w:tc>
        <w:tc>
          <w:tcPr>
            <w:tcW w:w="18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96F1C83" w14:textId="77777777" w:rsidR="006F18ED" w:rsidRPr="006F18ED" w:rsidRDefault="006F18ED" w:rsidP="006F18ED">
            <w:pPr>
              <w:pStyle w:val="BodyText"/>
            </w:pPr>
          </w:p>
        </w:tc>
      </w:tr>
      <w:tr w:rsidR="006F18ED" w:rsidRPr="006F18ED" w14:paraId="13FCE49F" w14:textId="77777777" w:rsidTr="004E39A4">
        <w:trPr>
          <w:trHeight w:val="425"/>
        </w:trPr>
        <w:tc>
          <w:tcPr>
            <w:tcW w:w="1275" w:type="dxa"/>
            <w:tcBorders>
              <w:left w:val="single" w:sz="8" w:space="0" w:color="000000"/>
              <w:right w:val="single" w:sz="8" w:space="0" w:color="000000"/>
            </w:tcBorders>
            <w:shd w:val="clear" w:color="auto" w:fill="auto"/>
            <w:tcMar>
              <w:top w:w="100" w:type="dxa"/>
              <w:left w:w="100" w:type="dxa"/>
              <w:bottom w:w="100" w:type="dxa"/>
              <w:right w:w="100" w:type="dxa"/>
            </w:tcMar>
          </w:tcPr>
          <w:p w14:paraId="12E8B59F" w14:textId="77777777" w:rsidR="006F18ED" w:rsidRPr="0012775F" w:rsidRDefault="006F18ED" w:rsidP="006F18ED">
            <w:pPr>
              <w:pStyle w:val="BodyText"/>
              <w:rPr>
                <w:strike/>
              </w:rPr>
            </w:pPr>
            <w:r w:rsidRPr="0012775F">
              <w:rPr>
                <w:strike/>
              </w:rPr>
              <w:t>2021</w:t>
            </w:r>
          </w:p>
        </w:tc>
        <w:tc>
          <w:tcPr>
            <w:tcW w:w="1590" w:type="dxa"/>
            <w:tcBorders>
              <w:right w:val="single" w:sz="8" w:space="0" w:color="000000"/>
            </w:tcBorders>
            <w:shd w:val="clear" w:color="auto" w:fill="auto"/>
            <w:tcMar>
              <w:top w:w="100" w:type="dxa"/>
              <w:left w:w="100" w:type="dxa"/>
              <w:bottom w:w="100" w:type="dxa"/>
              <w:right w:w="100" w:type="dxa"/>
            </w:tcMar>
          </w:tcPr>
          <w:p w14:paraId="048C41B9" w14:textId="5569DC4D" w:rsidR="006F18ED" w:rsidRPr="0012775F" w:rsidRDefault="004E39A4" w:rsidP="006F18ED">
            <w:pPr>
              <w:pStyle w:val="BodyText"/>
              <w:rPr>
                <w:strike/>
              </w:rPr>
            </w:pPr>
            <w:r w:rsidRPr="0012775F">
              <w:rPr>
                <w:strike/>
              </w:rPr>
              <w:t>Zooplankton abundance</w:t>
            </w:r>
          </w:p>
        </w:tc>
        <w:tc>
          <w:tcPr>
            <w:tcW w:w="1440" w:type="dxa"/>
            <w:tcBorders>
              <w:right w:val="single" w:sz="8" w:space="0" w:color="000000"/>
            </w:tcBorders>
            <w:shd w:val="clear" w:color="auto" w:fill="auto"/>
            <w:tcMar>
              <w:top w:w="100" w:type="dxa"/>
              <w:left w:w="100" w:type="dxa"/>
              <w:bottom w:w="100" w:type="dxa"/>
              <w:right w:w="100" w:type="dxa"/>
            </w:tcMar>
          </w:tcPr>
          <w:p w14:paraId="13C20916" w14:textId="0FE2E09D" w:rsidR="006F18ED" w:rsidRPr="0012775F" w:rsidRDefault="006F18ED" w:rsidP="006F18ED">
            <w:pPr>
              <w:pStyle w:val="BodyText"/>
              <w:rPr>
                <w:strike/>
              </w:rPr>
            </w:pPr>
            <w:r w:rsidRPr="0012775F">
              <w:rPr>
                <w:strike/>
              </w:rPr>
              <w:t xml:space="preserve"> </w:t>
            </w:r>
            <w:commentRangeStart w:id="10"/>
            <w:r w:rsidR="004E39A4" w:rsidRPr="0012775F">
              <w:rPr>
                <w:strike/>
              </w:rPr>
              <w:t xml:space="preserve">Improving </w:t>
            </w:r>
            <w:commentRangeEnd w:id="10"/>
            <w:r w:rsidR="00032DEF" w:rsidRPr="0012775F">
              <w:rPr>
                <w:rStyle w:val="CommentReference"/>
                <w:strike/>
              </w:rPr>
              <w:commentReference w:id="10"/>
            </w:r>
            <w:r w:rsidR="004E39A4" w:rsidRPr="0012775F">
              <w:rPr>
                <w:strike/>
              </w:rPr>
              <w:t>(increasing</w:t>
            </w:r>
            <w:r w:rsidR="00796B37" w:rsidRPr="0012775F">
              <w:rPr>
                <w:strike/>
              </w:rPr>
              <w:t xml:space="preserve"> trend in zooplankton abundance in most Coastal and Offshore regions. </w:t>
            </w:r>
            <w:commentRangeStart w:id="11"/>
            <w:r w:rsidR="00796B37" w:rsidRPr="0012775F">
              <w:rPr>
                <w:strike/>
              </w:rPr>
              <w:t>Four of the six bioregions were assessed</w:t>
            </w:r>
            <w:commentRangeEnd w:id="11"/>
            <w:r w:rsidR="00C879E9" w:rsidRPr="0012775F">
              <w:rPr>
                <w:rStyle w:val="CommentReference"/>
                <w:strike/>
              </w:rPr>
              <w:commentReference w:id="11"/>
            </w:r>
            <w:r w:rsidR="00796B37" w:rsidRPr="0012775F">
              <w:rPr>
                <w:strike/>
              </w:rPr>
              <w:t>)</w:t>
            </w:r>
          </w:p>
        </w:tc>
        <w:tc>
          <w:tcPr>
            <w:tcW w:w="1575" w:type="dxa"/>
            <w:tcBorders>
              <w:right w:val="single" w:sz="8" w:space="0" w:color="000000"/>
            </w:tcBorders>
            <w:shd w:val="clear" w:color="auto" w:fill="auto"/>
            <w:tcMar>
              <w:top w:w="100" w:type="dxa"/>
              <w:left w:w="100" w:type="dxa"/>
              <w:bottom w:w="100" w:type="dxa"/>
              <w:right w:w="100" w:type="dxa"/>
            </w:tcMar>
          </w:tcPr>
          <w:p w14:paraId="15E35149" w14:textId="0CF47C48" w:rsidR="006F18ED" w:rsidRPr="0012775F" w:rsidRDefault="00571C00" w:rsidP="006F18ED">
            <w:pPr>
              <w:pStyle w:val="BodyText"/>
              <w:rPr>
                <w:strike/>
              </w:rPr>
            </w:pPr>
            <w:r w:rsidRPr="0012775F">
              <w:rPr>
                <w:strike/>
              </w:rPr>
              <w:t>Somewhat adequate</w:t>
            </w:r>
            <w:r w:rsidR="006F18ED" w:rsidRPr="0012775F">
              <w:rPr>
                <w:strike/>
              </w:rPr>
              <w:t xml:space="preserve"> </w:t>
            </w:r>
          </w:p>
        </w:tc>
        <w:tc>
          <w:tcPr>
            <w:tcW w:w="1440" w:type="dxa"/>
            <w:tcBorders>
              <w:right w:val="single" w:sz="8" w:space="0" w:color="000000"/>
            </w:tcBorders>
            <w:shd w:val="clear" w:color="auto" w:fill="auto"/>
            <w:tcMar>
              <w:top w:w="100" w:type="dxa"/>
              <w:left w:w="100" w:type="dxa"/>
              <w:bottom w:w="100" w:type="dxa"/>
              <w:right w:w="100" w:type="dxa"/>
            </w:tcMar>
          </w:tcPr>
          <w:p w14:paraId="4CB20B27" w14:textId="24F84984" w:rsidR="006F18ED" w:rsidRPr="0012775F" w:rsidRDefault="006F18ED" w:rsidP="006F18ED">
            <w:pPr>
              <w:pStyle w:val="BodyText"/>
              <w:rPr>
                <w:strike/>
              </w:rPr>
            </w:pPr>
            <w:r w:rsidRPr="0012775F">
              <w:rPr>
                <w:strike/>
              </w:rPr>
              <w:t xml:space="preserve"> </w:t>
            </w:r>
            <w:r w:rsidR="00571C00" w:rsidRPr="0012775F">
              <w:rPr>
                <w:strike/>
              </w:rPr>
              <w:t>Improving</w:t>
            </w:r>
          </w:p>
        </w:tc>
        <w:tc>
          <w:tcPr>
            <w:tcW w:w="1800" w:type="dxa"/>
            <w:tcBorders>
              <w:right w:val="single" w:sz="8" w:space="0" w:color="000000"/>
            </w:tcBorders>
            <w:shd w:val="clear" w:color="auto" w:fill="auto"/>
            <w:tcMar>
              <w:top w:w="100" w:type="dxa"/>
              <w:left w:w="100" w:type="dxa"/>
              <w:bottom w:w="100" w:type="dxa"/>
              <w:right w:w="100" w:type="dxa"/>
            </w:tcMar>
          </w:tcPr>
          <w:p w14:paraId="6562A265" w14:textId="50599DE9" w:rsidR="006F18ED" w:rsidRPr="0012775F" w:rsidRDefault="00C21E2F" w:rsidP="006F18ED">
            <w:pPr>
              <w:pStyle w:val="BodyText"/>
              <w:rPr>
                <w:strike/>
              </w:rPr>
            </w:pPr>
            <w:r w:rsidRPr="0012775F">
              <w:rPr>
                <w:strike/>
              </w:rPr>
              <w:t>No trend in zooplankton</w:t>
            </w:r>
            <w:r w:rsidR="00796B37" w:rsidRPr="0012775F">
              <w:rPr>
                <w:strike/>
              </w:rPr>
              <w:t xml:space="preserve"> abundance</w:t>
            </w:r>
            <w:r w:rsidRPr="0012775F">
              <w:rPr>
                <w:strike/>
              </w:rPr>
              <w:t xml:space="preserve"> was detected in the 2016 assessment</w:t>
            </w:r>
          </w:p>
        </w:tc>
      </w:tr>
      <w:tr w:rsidR="004E39A4" w:rsidRPr="006F18ED" w14:paraId="357F7A94" w14:textId="77777777" w:rsidTr="0012775F">
        <w:trPr>
          <w:trHeight w:val="425"/>
        </w:trPr>
        <w:tc>
          <w:tcPr>
            <w:tcW w:w="1275" w:type="dxa"/>
            <w:tcBorders>
              <w:left w:val="single" w:sz="8" w:space="0" w:color="000000"/>
              <w:right w:val="single" w:sz="8" w:space="0" w:color="000000"/>
            </w:tcBorders>
            <w:shd w:val="clear" w:color="auto" w:fill="auto"/>
            <w:tcMar>
              <w:top w:w="100" w:type="dxa"/>
              <w:left w:w="100" w:type="dxa"/>
              <w:bottom w:w="100" w:type="dxa"/>
              <w:right w:w="100" w:type="dxa"/>
            </w:tcMar>
          </w:tcPr>
          <w:p w14:paraId="3207727C" w14:textId="77777777" w:rsidR="004E39A4" w:rsidRPr="0012775F" w:rsidRDefault="004E39A4" w:rsidP="006F18ED">
            <w:pPr>
              <w:pStyle w:val="BodyText"/>
              <w:rPr>
                <w:strike/>
              </w:rPr>
            </w:pPr>
            <w:commentRangeStart w:id="12"/>
          </w:p>
        </w:tc>
        <w:tc>
          <w:tcPr>
            <w:tcW w:w="1590" w:type="dxa"/>
            <w:tcBorders>
              <w:right w:val="single" w:sz="8" w:space="0" w:color="000000"/>
            </w:tcBorders>
            <w:shd w:val="clear" w:color="auto" w:fill="auto"/>
            <w:tcMar>
              <w:top w:w="100" w:type="dxa"/>
              <w:left w:w="100" w:type="dxa"/>
              <w:bottom w:w="100" w:type="dxa"/>
              <w:right w:w="100" w:type="dxa"/>
            </w:tcMar>
          </w:tcPr>
          <w:p w14:paraId="62BFCC72" w14:textId="0959CF14" w:rsidR="004E39A4" w:rsidRPr="0012775F" w:rsidRDefault="004E39A4" w:rsidP="006F18ED">
            <w:pPr>
              <w:pStyle w:val="BodyText"/>
              <w:rPr>
                <w:strike/>
              </w:rPr>
            </w:pPr>
            <w:r w:rsidRPr="0012775F">
              <w:rPr>
                <w:strike/>
              </w:rPr>
              <w:t>Copepod diversity</w:t>
            </w:r>
          </w:p>
        </w:tc>
        <w:tc>
          <w:tcPr>
            <w:tcW w:w="1440" w:type="dxa"/>
            <w:tcBorders>
              <w:right w:val="single" w:sz="8" w:space="0" w:color="000000"/>
            </w:tcBorders>
            <w:shd w:val="clear" w:color="auto" w:fill="auto"/>
            <w:tcMar>
              <w:top w:w="100" w:type="dxa"/>
              <w:left w:w="100" w:type="dxa"/>
              <w:bottom w:w="100" w:type="dxa"/>
              <w:right w:w="100" w:type="dxa"/>
            </w:tcMar>
          </w:tcPr>
          <w:p w14:paraId="7313239A" w14:textId="7CD73CC1" w:rsidR="004E39A4" w:rsidRPr="0012775F" w:rsidRDefault="004E39A4" w:rsidP="006F18ED">
            <w:pPr>
              <w:pStyle w:val="BodyText"/>
              <w:rPr>
                <w:strike/>
              </w:rPr>
            </w:pPr>
            <w:r w:rsidRPr="0012775F">
              <w:rPr>
                <w:strike/>
              </w:rPr>
              <w:t>Unclear</w:t>
            </w:r>
          </w:p>
        </w:tc>
        <w:tc>
          <w:tcPr>
            <w:tcW w:w="1575" w:type="dxa"/>
            <w:tcBorders>
              <w:right w:val="single" w:sz="8" w:space="0" w:color="000000"/>
            </w:tcBorders>
            <w:shd w:val="clear" w:color="auto" w:fill="auto"/>
            <w:tcMar>
              <w:top w:w="100" w:type="dxa"/>
              <w:left w:w="100" w:type="dxa"/>
              <w:bottom w:w="100" w:type="dxa"/>
              <w:right w:w="100" w:type="dxa"/>
            </w:tcMar>
          </w:tcPr>
          <w:p w14:paraId="4049C441" w14:textId="5A2B05F1" w:rsidR="004E39A4" w:rsidRPr="0012775F" w:rsidRDefault="00571C00" w:rsidP="006F18ED">
            <w:pPr>
              <w:pStyle w:val="BodyText"/>
              <w:rPr>
                <w:strike/>
              </w:rPr>
            </w:pPr>
            <w:r w:rsidRPr="0012775F">
              <w:rPr>
                <w:strike/>
              </w:rPr>
              <w:t>Limited</w:t>
            </w:r>
          </w:p>
        </w:tc>
        <w:tc>
          <w:tcPr>
            <w:tcW w:w="1440" w:type="dxa"/>
            <w:tcBorders>
              <w:right w:val="single" w:sz="8" w:space="0" w:color="000000"/>
            </w:tcBorders>
            <w:shd w:val="clear" w:color="auto" w:fill="auto"/>
            <w:tcMar>
              <w:top w:w="100" w:type="dxa"/>
              <w:left w:w="100" w:type="dxa"/>
              <w:bottom w:w="100" w:type="dxa"/>
              <w:right w:w="100" w:type="dxa"/>
            </w:tcMar>
          </w:tcPr>
          <w:p w14:paraId="68FACE72" w14:textId="4683FD6D" w:rsidR="004E39A4" w:rsidRPr="0012775F" w:rsidRDefault="00571C00" w:rsidP="006F18ED">
            <w:pPr>
              <w:pStyle w:val="BodyText"/>
              <w:rPr>
                <w:strike/>
              </w:rPr>
            </w:pPr>
            <w:r w:rsidRPr="0012775F">
              <w:rPr>
                <w:strike/>
              </w:rPr>
              <w:t>Improving</w:t>
            </w:r>
          </w:p>
        </w:tc>
        <w:tc>
          <w:tcPr>
            <w:tcW w:w="1800" w:type="dxa"/>
            <w:tcBorders>
              <w:right w:val="single" w:sz="8" w:space="0" w:color="000000"/>
            </w:tcBorders>
            <w:shd w:val="clear" w:color="auto" w:fill="auto"/>
            <w:tcMar>
              <w:top w:w="100" w:type="dxa"/>
              <w:left w:w="100" w:type="dxa"/>
              <w:bottom w:w="100" w:type="dxa"/>
              <w:right w:w="100" w:type="dxa"/>
            </w:tcMar>
          </w:tcPr>
          <w:p w14:paraId="78CEEDA3" w14:textId="3DE3A5F0" w:rsidR="004E39A4" w:rsidRPr="0012775F" w:rsidRDefault="00C21E2F" w:rsidP="006F18ED">
            <w:pPr>
              <w:pStyle w:val="BodyText"/>
              <w:rPr>
                <w:strike/>
              </w:rPr>
            </w:pPr>
            <w:r w:rsidRPr="0012775F">
              <w:rPr>
                <w:strike/>
              </w:rPr>
              <w:t>Not assessed</w:t>
            </w:r>
            <w:commentRangeEnd w:id="12"/>
            <w:r w:rsidR="00321BD6">
              <w:rPr>
                <w:rStyle w:val="CommentReference"/>
              </w:rPr>
              <w:commentReference w:id="12"/>
            </w:r>
          </w:p>
        </w:tc>
      </w:tr>
      <w:tr w:rsidR="00321BD6" w:rsidRPr="006F18ED" w14:paraId="76467056" w14:textId="77777777" w:rsidTr="00C145AE">
        <w:trPr>
          <w:trHeight w:val="425"/>
          <w:ins w:id="13" w:author="Rowan Trebilco" w:date="2021-01-04T16:22:00Z"/>
        </w:trPr>
        <w:tc>
          <w:tcPr>
            <w:tcW w:w="1275" w:type="dxa"/>
            <w:tcBorders>
              <w:left w:val="single" w:sz="8" w:space="0" w:color="000000"/>
              <w:right w:val="single" w:sz="8" w:space="0" w:color="000000"/>
            </w:tcBorders>
            <w:shd w:val="clear" w:color="auto" w:fill="auto"/>
            <w:tcMar>
              <w:top w:w="100" w:type="dxa"/>
              <w:left w:w="100" w:type="dxa"/>
              <w:bottom w:w="100" w:type="dxa"/>
              <w:right w:w="100" w:type="dxa"/>
            </w:tcMar>
          </w:tcPr>
          <w:p w14:paraId="08D96E8D" w14:textId="56D08827" w:rsidR="00321BD6" w:rsidRPr="006F18ED" w:rsidRDefault="00321BD6" w:rsidP="00321BD6">
            <w:pPr>
              <w:pStyle w:val="BodyText"/>
              <w:rPr>
                <w:ins w:id="14" w:author="Rowan Trebilco" w:date="2021-01-04T16:22:00Z"/>
              </w:rPr>
            </w:pPr>
            <w:ins w:id="15" w:author="Rowan Trebilco" w:date="2021-01-04T16:22:00Z">
              <w:r>
                <w:t>2021</w:t>
              </w:r>
            </w:ins>
          </w:p>
        </w:tc>
        <w:tc>
          <w:tcPr>
            <w:tcW w:w="1590" w:type="dxa"/>
            <w:tcBorders>
              <w:right w:val="single" w:sz="8" w:space="0" w:color="000000"/>
            </w:tcBorders>
            <w:shd w:val="clear" w:color="auto" w:fill="auto"/>
            <w:tcMar>
              <w:top w:w="100" w:type="dxa"/>
              <w:left w:w="100" w:type="dxa"/>
              <w:bottom w:w="100" w:type="dxa"/>
              <w:right w:w="100" w:type="dxa"/>
            </w:tcMar>
          </w:tcPr>
          <w:p w14:paraId="1872D56A" w14:textId="4C7F0812" w:rsidR="00321BD6" w:rsidRDefault="00321BD6" w:rsidP="00321BD6">
            <w:pPr>
              <w:pStyle w:val="BodyText"/>
              <w:rPr>
                <w:ins w:id="16" w:author="Rowan Trebilco" w:date="2021-01-04T16:22:00Z"/>
              </w:rPr>
            </w:pPr>
            <w:ins w:id="17" w:author="Rowan Trebilco" w:date="2021-01-04T16:23:00Z">
              <w:r>
                <w:t>Very good</w:t>
              </w:r>
            </w:ins>
          </w:p>
        </w:tc>
        <w:tc>
          <w:tcPr>
            <w:tcW w:w="1440" w:type="dxa"/>
            <w:tcBorders>
              <w:right w:val="single" w:sz="8" w:space="0" w:color="000000"/>
            </w:tcBorders>
            <w:shd w:val="clear" w:color="auto" w:fill="auto"/>
            <w:tcMar>
              <w:top w:w="100" w:type="dxa"/>
              <w:left w:w="100" w:type="dxa"/>
              <w:bottom w:w="100" w:type="dxa"/>
              <w:right w:w="100" w:type="dxa"/>
            </w:tcMar>
          </w:tcPr>
          <w:p w14:paraId="08721436" w14:textId="047DCBA3" w:rsidR="00321BD6" w:rsidRDefault="00321BD6" w:rsidP="00321BD6">
            <w:pPr>
              <w:pStyle w:val="BodyText"/>
              <w:rPr>
                <w:ins w:id="18" w:author="Rowan Trebilco" w:date="2021-01-04T16:22:00Z"/>
              </w:rPr>
            </w:pPr>
            <w:ins w:id="19" w:author="Rowan Trebilco" w:date="2021-01-04T16:23:00Z">
              <w:r>
                <w:t>Improving</w:t>
              </w:r>
            </w:ins>
          </w:p>
        </w:tc>
        <w:tc>
          <w:tcPr>
            <w:tcW w:w="1575" w:type="dxa"/>
            <w:tcBorders>
              <w:right w:val="single" w:sz="8" w:space="0" w:color="000000"/>
            </w:tcBorders>
            <w:shd w:val="clear" w:color="auto" w:fill="auto"/>
            <w:tcMar>
              <w:top w:w="100" w:type="dxa"/>
              <w:left w:w="100" w:type="dxa"/>
              <w:bottom w:w="100" w:type="dxa"/>
              <w:right w:w="100" w:type="dxa"/>
            </w:tcMar>
          </w:tcPr>
          <w:p w14:paraId="1B7E00C9" w14:textId="69DE3CA2" w:rsidR="00321BD6" w:rsidRPr="00321BD6" w:rsidRDefault="00321BD6" w:rsidP="00321BD6">
            <w:pPr>
              <w:pStyle w:val="BodyText"/>
              <w:rPr>
                <w:ins w:id="20" w:author="Rowan Trebilco" w:date="2021-01-04T16:22:00Z"/>
              </w:rPr>
            </w:pPr>
            <w:ins w:id="21" w:author="Rowan Trebilco" w:date="2021-01-04T16:26:00Z">
              <w:r w:rsidRPr="0012775F">
                <w:t xml:space="preserve">Somewhat adequate </w:t>
              </w:r>
            </w:ins>
          </w:p>
        </w:tc>
        <w:tc>
          <w:tcPr>
            <w:tcW w:w="1440" w:type="dxa"/>
            <w:tcBorders>
              <w:right w:val="single" w:sz="8" w:space="0" w:color="000000"/>
            </w:tcBorders>
            <w:shd w:val="clear" w:color="auto" w:fill="auto"/>
            <w:tcMar>
              <w:top w:w="100" w:type="dxa"/>
              <w:left w:w="100" w:type="dxa"/>
              <w:bottom w:w="100" w:type="dxa"/>
              <w:right w:w="100" w:type="dxa"/>
            </w:tcMar>
          </w:tcPr>
          <w:p w14:paraId="4BF0D617" w14:textId="568A83C9" w:rsidR="00321BD6" w:rsidRPr="00321BD6" w:rsidRDefault="00321BD6" w:rsidP="00321BD6">
            <w:pPr>
              <w:pStyle w:val="BodyText"/>
              <w:rPr>
                <w:ins w:id="22" w:author="Rowan Trebilco" w:date="2021-01-04T16:22:00Z"/>
              </w:rPr>
            </w:pPr>
            <w:ins w:id="23" w:author="Rowan Trebilco" w:date="2021-01-04T16:27:00Z">
              <w:r w:rsidRPr="0012775F">
                <w:t>Somewhat adequate</w:t>
              </w:r>
            </w:ins>
          </w:p>
        </w:tc>
        <w:tc>
          <w:tcPr>
            <w:tcW w:w="1800" w:type="dxa"/>
            <w:tcBorders>
              <w:right w:val="single" w:sz="8" w:space="0" w:color="000000"/>
            </w:tcBorders>
            <w:shd w:val="clear" w:color="auto" w:fill="auto"/>
            <w:tcMar>
              <w:top w:w="100" w:type="dxa"/>
              <w:left w:w="100" w:type="dxa"/>
              <w:bottom w:w="100" w:type="dxa"/>
              <w:right w:w="100" w:type="dxa"/>
            </w:tcMar>
          </w:tcPr>
          <w:p w14:paraId="71521D99" w14:textId="755C1992" w:rsidR="00321BD6" w:rsidRDefault="00321BD6" w:rsidP="00321BD6">
            <w:pPr>
              <w:pStyle w:val="BodyText"/>
              <w:rPr>
                <w:ins w:id="24" w:author="Rowan Trebilco" w:date="2021-01-04T16:22:00Z"/>
              </w:rPr>
            </w:pPr>
            <w:ins w:id="25" w:author="Rowan Trebilco" w:date="2021-01-04T16:27:00Z">
              <w:r>
                <w:t>Somewhat comparable (2016 assessment was based the same data sources but trends were assessed in terms of biomass).</w:t>
              </w:r>
            </w:ins>
          </w:p>
        </w:tc>
      </w:tr>
      <w:tr w:rsidR="00321BD6" w:rsidRPr="006F18ED" w14:paraId="0A864A93" w14:textId="77777777" w:rsidTr="00497E9E">
        <w:trPr>
          <w:trHeight w:val="425"/>
          <w:ins w:id="26" w:author="Rowan Trebilco" w:date="2021-01-04T16:14:00Z"/>
        </w:trPr>
        <w:tc>
          <w:tcPr>
            <w:tcW w:w="127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E4F73D" w14:textId="4B384EAC" w:rsidR="00321BD6" w:rsidRPr="006F18ED" w:rsidRDefault="00321BD6" w:rsidP="00321BD6">
            <w:pPr>
              <w:pStyle w:val="BodyText"/>
              <w:rPr>
                <w:ins w:id="27" w:author="Rowan Trebilco" w:date="2021-01-04T16:14:00Z"/>
              </w:rPr>
            </w:pPr>
            <w:ins w:id="28" w:author="Rowan Trebilco" w:date="2021-01-04T16:14:00Z">
              <w:r>
                <w:rPr>
                  <w:sz w:val="20"/>
                  <w:szCs w:val="20"/>
                </w:rPr>
                <w:t>2016</w:t>
              </w:r>
            </w:ins>
          </w:p>
        </w:tc>
        <w:tc>
          <w:tcPr>
            <w:tcW w:w="1590" w:type="dxa"/>
            <w:tcBorders>
              <w:bottom w:val="single" w:sz="8" w:space="0" w:color="000000"/>
              <w:right w:val="single" w:sz="8" w:space="0" w:color="000000"/>
            </w:tcBorders>
            <w:shd w:val="clear" w:color="auto" w:fill="auto"/>
            <w:tcMar>
              <w:top w:w="100" w:type="dxa"/>
              <w:left w:w="100" w:type="dxa"/>
              <w:bottom w:w="100" w:type="dxa"/>
              <w:right w:w="100" w:type="dxa"/>
            </w:tcMar>
          </w:tcPr>
          <w:p w14:paraId="54EDD4DF" w14:textId="4A2EF340" w:rsidR="00321BD6" w:rsidRDefault="00321BD6" w:rsidP="00321BD6">
            <w:pPr>
              <w:pStyle w:val="BodyText"/>
              <w:rPr>
                <w:ins w:id="29" w:author="Rowan Trebilco" w:date="2021-01-04T16:14:00Z"/>
              </w:rPr>
            </w:pPr>
            <w:ins w:id="30" w:author="Rowan Trebilco" w:date="2021-01-04T16:14:00Z">
              <w:r>
                <w:rPr>
                  <w:sz w:val="20"/>
                  <w:szCs w:val="20"/>
                </w:rPr>
                <w:t>Very good</w:t>
              </w:r>
            </w:ins>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430C56A3" w14:textId="0636C521" w:rsidR="00321BD6" w:rsidRDefault="00321BD6" w:rsidP="00321BD6">
            <w:pPr>
              <w:pStyle w:val="BodyText"/>
              <w:rPr>
                <w:ins w:id="31" w:author="Rowan Trebilco" w:date="2021-01-04T16:14:00Z"/>
              </w:rPr>
            </w:pPr>
            <w:ins w:id="32" w:author="Rowan Trebilco" w:date="2021-01-04T16:14:00Z">
              <w:r>
                <w:rPr>
                  <w:sz w:val="20"/>
                  <w:szCs w:val="20"/>
                </w:rPr>
                <w:t>Stable</w:t>
              </w:r>
            </w:ins>
          </w:p>
        </w:tc>
        <w:tc>
          <w:tcPr>
            <w:tcW w:w="1575" w:type="dxa"/>
            <w:tcBorders>
              <w:bottom w:val="single" w:sz="8" w:space="0" w:color="000000"/>
              <w:right w:val="single" w:sz="8" w:space="0" w:color="000000"/>
            </w:tcBorders>
            <w:shd w:val="clear" w:color="auto" w:fill="auto"/>
            <w:tcMar>
              <w:top w:w="100" w:type="dxa"/>
              <w:left w:w="100" w:type="dxa"/>
              <w:bottom w:w="100" w:type="dxa"/>
              <w:right w:w="100" w:type="dxa"/>
            </w:tcMar>
          </w:tcPr>
          <w:p w14:paraId="4B648D12" w14:textId="7E354585" w:rsidR="00321BD6" w:rsidRDefault="00321BD6" w:rsidP="00321BD6">
            <w:pPr>
              <w:pStyle w:val="BodyText"/>
              <w:rPr>
                <w:ins w:id="33" w:author="Rowan Trebilco" w:date="2021-01-04T16:14:00Z"/>
              </w:rPr>
            </w:pPr>
            <w:ins w:id="34" w:author="Rowan Trebilco" w:date="2021-01-04T16:14:00Z">
              <w:r>
                <w:rPr>
                  <w:sz w:val="20"/>
                  <w:szCs w:val="20"/>
                </w:rPr>
                <w:t>Limited evidence or limited consensus</w:t>
              </w:r>
            </w:ins>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B84CDEB" w14:textId="5CB90AE8" w:rsidR="00321BD6" w:rsidRDefault="00321BD6" w:rsidP="00321BD6">
            <w:pPr>
              <w:pStyle w:val="BodyText"/>
              <w:rPr>
                <w:ins w:id="35" w:author="Rowan Trebilco" w:date="2021-01-04T16:14:00Z"/>
              </w:rPr>
            </w:pPr>
            <w:ins w:id="36" w:author="Rowan Trebilco" w:date="2021-01-04T16:14:00Z">
              <w:r>
                <w:rPr>
                  <w:sz w:val="20"/>
                  <w:szCs w:val="20"/>
                </w:rPr>
                <w:t>Limited evidence or limited consensus</w:t>
              </w:r>
            </w:ins>
          </w:p>
        </w:tc>
        <w:tc>
          <w:tcPr>
            <w:tcW w:w="1800" w:type="dxa"/>
            <w:tcBorders>
              <w:bottom w:val="single" w:sz="8" w:space="0" w:color="000000"/>
              <w:right w:val="single" w:sz="8" w:space="0" w:color="000000"/>
            </w:tcBorders>
            <w:shd w:val="clear" w:color="auto" w:fill="auto"/>
            <w:tcMar>
              <w:top w:w="100" w:type="dxa"/>
              <w:left w:w="100" w:type="dxa"/>
              <w:bottom w:w="100" w:type="dxa"/>
              <w:right w:w="100" w:type="dxa"/>
            </w:tcMar>
          </w:tcPr>
          <w:p w14:paraId="60DC9D2A" w14:textId="41E44F68" w:rsidR="00321BD6" w:rsidRDefault="00321BD6" w:rsidP="00321BD6">
            <w:pPr>
              <w:pStyle w:val="BodyText"/>
              <w:rPr>
                <w:ins w:id="37" w:author="Rowan Trebilco" w:date="2021-01-04T16:14:00Z"/>
              </w:rPr>
            </w:pPr>
            <w:ins w:id="38" w:author="Rowan Trebilco" w:date="2021-01-04T16:14:00Z">
              <w:r>
                <w:rPr>
                  <w:sz w:val="20"/>
                  <w:szCs w:val="20"/>
                </w:rPr>
                <w:t>Not previously assessed</w:t>
              </w:r>
            </w:ins>
          </w:p>
        </w:tc>
      </w:tr>
    </w:tbl>
    <w:p w14:paraId="23047903" w14:textId="6360E93E" w:rsidR="00C21E2F" w:rsidRDefault="006F18ED" w:rsidP="006F18ED">
      <w:pPr>
        <w:pStyle w:val="BodyText"/>
      </w:pPr>
      <w:r w:rsidRPr="006F18ED">
        <w:t xml:space="preserve"> </w:t>
      </w:r>
    </w:p>
    <w:p w14:paraId="29A777C6" w14:textId="5DBE0FD1" w:rsidR="00C145AE" w:rsidRPr="0012775F" w:rsidRDefault="00C145AE" w:rsidP="00C145AE">
      <w:pPr>
        <w:pStyle w:val="BodyText"/>
        <w:rPr>
          <w:rFonts w:ascii="Times New Roman" w:hAnsi="Times New Roman"/>
          <w:b/>
          <w:bCs/>
          <w:sz w:val="22"/>
        </w:rPr>
      </w:pPr>
      <w:r>
        <w:rPr>
          <w:b/>
          <w:bCs/>
        </w:rPr>
        <w:lastRenderedPageBreak/>
        <w:t xml:space="preserve">Summary text: </w:t>
      </w:r>
      <w:r w:rsidR="009F5A28" w:rsidRPr="0012775F">
        <w:rPr>
          <w:rFonts w:ascii="Times New Roman" w:hAnsi="Times New Roman"/>
          <w:sz w:val="22"/>
        </w:rPr>
        <w:t>We analysed secondary production (zooplankton) in nearshore areas (from nets at IMOS NRS) and offshore bioregions (from IMOS CPR).</w:t>
      </w:r>
      <w:r w:rsidR="009F5A28" w:rsidRPr="0012775F">
        <w:rPr>
          <w:rFonts w:ascii="Times New Roman" w:hAnsi="Times New Roman"/>
          <w:b/>
          <w:bCs/>
          <w:sz w:val="22"/>
        </w:rPr>
        <w:t xml:space="preserve"> </w:t>
      </w:r>
      <w:r w:rsidR="00321BD6" w:rsidRPr="0012775F">
        <w:rPr>
          <w:rFonts w:ascii="Times New Roman" w:hAnsi="Times New Roman"/>
          <w:sz w:val="22"/>
        </w:rPr>
        <w:t>Zooplankton abundance has increased in most regions, while trends are unclear for copepod diversity.</w:t>
      </w:r>
    </w:p>
    <w:p w14:paraId="18AAA26D" w14:textId="77777777" w:rsidR="00C145AE" w:rsidRPr="0012775F" w:rsidRDefault="00C145AE" w:rsidP="00C145AE">
      <w:pPr>
        <w:pStyle w:val="BodyText"/>
        <w:rPr>
          <w:rFonts w:ascii="Times New Roman" w:hAnsi="Times New Roman"/>
          <w:b/>
          <w:bCs/>
          <w:i/>
          <w:sz w:val="22"/>
        </w:rPr>
      </w:pPr>
      <w:commentRangeStart w:id="39"/>
      <w:r w:rsidRPr="0012775F">
        <w:rPr>
          <w:rFonts w:ascii="Times New Roman" w:hAnsi="Times New Roman"/>
          <w:b/>
          <w:bCs/>
          <w:iCs/>
          <w:sz w:val="22"/>
        </w:rPr>
        <w:t>State and trend of bioregion relative to the national assessment:</w:t>
      </w:r>
      <w:commentRangeEnd w:id="39"/>
      <w:r w:rsidRPr="0012775F">
        <w:rPr>
          <w:rStyle w:val="CommentReference"/>
          <w:rFonts w:ascii="Times New Roman" w:hAnsi="Times New Roman"/>
          <w:sz w:val="22"/>
          <w:szCs w:val="22"/>
        </w:rPr>
        <w:commentReference w:id="39"/>
      </w:r>
    </w:p>
    <w:p w14:paraId="6525EB9D" w14:textId="77777777" w:rsidR="00C145AE" w:rsidRPr="0012775F" w:rsidRDefault="00C145AE" w:rsidP="00C145AE">
      <w:pPr>
        <w:pStyle w:val="BodyText"/>
        <w:rPr>
          <w:rFonts w:ascii="Times New Roman" w:hAnsi="Times New Roman"/>
          <w:i/>
          <w:sz w:val="22"/>
        </w:rPr>
      </w:pPr>
      <w:r w:rsidRPr="0012775F">
        <w:rPr>
          <w:rFonts w:ascii="Times New Roman" w:hAnsi="Times New Roman"/>
          <w:i/>
          <w:sz w:val="22"/>
        </w:rPr>
        <w:t>North:</w:t>
      </w:r>
      <w:r w:rsidRPr="0012775F">
        <w:rPr>
          <w:rFonts w:ascii="Times New Roman" w:hAnsi="Times New Roman"/>
          <w:i/>
          <w:sz w:val="22"/>
        </w:rPr>
        <w:tab/>
      </w:r>
    </w:p>
    <w:p w14:paraId="7ACCD2D4" w14:textId="77777777" w:rsidR="00C145AE" w:rsidRPr="0012775F" w:rsidRDefault="00C145AE" w:rsidP="00C145AE">
      <w:pPr>
        <w:pStyle w:val="BodyText"/>
        <w:rPr>
          <w:rFonts w:ascii="Times New Roman" w:hAnsi="Times New Roman"/>
          <w:i/>
          <w:sz w:val="22"/>
        </w:rPr>
      </w:pPr>
      <w:r w:rsidRPr="0012775F">
        <w:rPr>
          <w:rFonts w:ascii="Times New Roman" w:hAnsi="Times New Roman"/>
          <w:i/>
          <w:sz w:val="22"/>
        </w:rPr>
        <w:t>North-east:</w:t>
      </w:r>
    </w:p>
    <w:p w14:paraId="1EC10554" w14:textId="77777777" w:rsidR="00C145AE" w:rsidRPr="0012775F" w:rsidRDefault="00C145AE" w:rsidP="00C145AE">
      <w:pPr>
        <w:pStyle w:val="BodyText"/>
        <w:rPr>
          <w:rFonts w:ascii="Times New Roman" w:hAnsi="Times New Roman"/>
          <w:i/>
          <w:sz w:val="22"/>
        </w:rPr>
      </w:pPr>
      <w:r w:rsidRPr="0012775F">
        <w:rPr>
          <w:rFonts w:ascii="Times New Roman" w:hAnsi="Times New Roman"/>
          <w:i/>
          <w:sz w:val="22"/>
        </w:rPr>
        <w:t>South-east:</w:t>
      </w:r>
    </w:p>
    <w:p w14:paraId="6DF63A29" w14:textId="77777777" w:rsidR="00C145AE" w:rsidRPr="0012775F" w:rsidRDefault="00C145AE" w:rsidP="00C145AE">
      <w:pPr>
        <w:pStyle w:val="BodyText"/>
        <w:rPr>
          <w:rFonts w:ascii="Times New Roman" w:hAnsi="Times New Roman"/>
          <w:i/>
          <w:sz w:val="22"/>
        </w:rPr>
      </w:pPr>
      <w:r w:rsidRPr="0012775F">
        <w:rPr>
          <w:rFonts w:ascii="Times New Roman" w:hAnsi="Times New Roman"/>
          <w:i/>
          <w:sz w:val="22"/>
        </w:rPr>
        <w:t>South-west:</w:t>
      </w:r>
    </w:p>
    <w:p w14:paraId="1A221E26" w14:textId="77777777" w:rsidR="00C145AE" w:rsidRPr="0012775F" w:rsidRDefault="00C145AE" w:rsidP="00C145AE">
      <w:pPr>
        <w:pStyle w:val="BodyText"/>
        <w:rPr>
          <w:rFonts w:ascii="Times New Roman" w:hAnsi="Times New Roman"/>
          <w:b/>
          <w:bCs/>
          <w:i/>
          <w:sz w:val="22"/>
        </w:rPr>
      </w:pPr>
      <w:r w:rsidRPr="0012775F">
        <w:rPr>
          <w:rFonts w:ascii="Times New Roman" w:hAnsi="Times New Roman"/>
          <w:i/>
          <w:sz w:val="22"/>
        </w:rPr>
        <w:t>North-west:</w:t>
      </w:r>
    </w:p>
    <w:p w14:paraId="17E0E46A" w14:textId="77777777" w:rsidR="00C145AE" w:rsidRPr="0012775F" w:rsidRDefault="00C145AE" w:rsidP="006F18ED">
      <w:pPr>
        <w:pStyle w:val="BodyText"/>
        <w:rPr>
          <w:rFonts w:ascii="Times New Roman" w:hAnsi="Times New Roman"/>
          <w:sz w:val="22"/>
        </w:rPr>
      </w:pPr>
    </w:p>
    <w:p w14:paraId="37F27AD1" w14:textId="77777777" w:rsidR="00C145AE" w:rsidRPr="0012775F" w:rsidRDefault="00C145AE" w:rsidP="00C145AE">
      <w:pPr>
        <w:pStyle w:val="BodyText"/>
        <w:rPr>
          <w:rFonts w:ascii="Times New Roman" w:hAnsi="Times New Roman"/>
          <w:b/>
          <w:bCs/>
          <w:sz w:val="22"/>
        </w:rPr>
      </w:pPr>
      <w:r w:rsidRPr="0012775F">
        <w:rPr>
          <w:rFonts w:ascii="Times New Roman" w:hAnsi="Times New Roman"/>
          <w:b/>
          <w:bCs/>
          <w:sz w:val="22"/>
        </w:rPr>
        <w:t>References</w:t>
      </w:r>
    </w:p>
    <w:p w14:paraId="6C5E86AE" w14:textId="77777777" w:rsidR="00C145AE" w:rsidRPr="0012775F" w:rsidRDefault="00C145AE" w:rsidP="00C145AE">
      <w:pPr>
        <w:pStyle w:val="RefStyle"/>
        <w:spacing w:line="360" w:lineRule="auto"/>
        <w:rPr>
          <w:bCs/>
          <w:color w:val="0E0E0E"/>
        </w:rPr>
      </w:pPr>
      <w:proofErr w:type="spellStart"/>
      <w:r w:rsidRPr="0012775F">
        <w:rPr>
          <w:color w:val="221E1F"/>
        </w:rPr>
        <w:t>Bakun</w:t>
      </w:r>
      <w:proofErr w:type="spellEnd"/>
      <w:r w:rsidRPr="0012775F">
        <w:rPr>
          <w:color w:val="221E1F"/>
        </w:rPr>
        <w:t xml:space="preserve"> A (1996) </w:t>
      </w:r>
      <w:r w:rsidRPr="0012775F">
        <w:rPr>
          <w:bCs/>
          <w:color w:val="0E0E0E"/>
        </w:rPr>
        <w:t>Patterns in the ocean: Ocean processes and marine population dynamics. C</w:t>
      </w:r>
      <w:r w:rsidRPr="0012775F">
        <w:rPr>
          <w:color w:val="262626"/>
        </w:rPr>
        <w:t xml:space="preserve">alifornia Sea Grant College System, </w:t>
      </w:r>
      <w:r w:rsidRPr="0012775F">
        <w:rPr>
          <w:bCs/>
          <w:color w:val="0E0E0E"/>
        </w:rPr>
        <w:t>323 pp.</w:t>
      </w:r>
    </w:p>
    <w:p w14:paraId="0161AA7D" w14:textId="77777777" w:rsidR="00C145AE" w:rsidRPr="0012775F" w:rsidRDefault="00C145AE" w:rsidP="00C145AE">
      <w:pPr>
        <w:pStyle w:val="RefStyle"/>
        <w:spacing w:line="360" w:lineRule="auto"/>
        <w:rPr>
          <w:bCs/>
          <w:color w:val="0E0E0E"/>
        </w:rPr>
      </w:pPr>
      <w:proofErr w:type="spellStart"/>
      <w:r w:rsidRPr="0012775F">
        <w:t>Beaugrand</w:t>
      </w:r>
      <w:proofErr w:type="spellEnd"/>
      <w:r w:rsidRPr="0012775F">
        <w:t xml:space="preserve">, G., 2015. Theoretical basis for predicting climate-induced abrupt shifts in the oceans. </w:t>
      </w:r>
      <w:proofErr w:type="spellStart"/>
      <w:r w:rsidRPr="0012775F">
        <w:rPr>
          <w:i/>
          <w:iCs/>
        </w:rPr>
        <w:t>Philos</w:t>
      </w:r>
      <w:proofErr w:type="spellEnd"/>
      <w:r w:rsidRPr="0012775F">
        <w:rPr>
          <w:i/>
          <w:iCs/>
        </w:rPr>
        <w:t xml:space="preserve"> Trans R Soc </w:t>
      </w:r>
      <w:proofErr w:type="spellStart"/>
      <w:r w:rsidRPr="0012775F">
        <w:rPr>
          <w:i/>
          <w:iCs/>
        </w:rPr>
        <w:t>Lond</w:t>
      </w:r>
      <w:proofErr w:type="spellEnd"/>
      <w:r w:rsidRPr="0012775F">
        <w:rPr>
          <w:i/>
          <w:iCs/>
        </w:rPr>
        <w:t xml:space="preserve"> B Biol Sci</w:t>
      </w:r>
      <w:r w:rsidRPr="0012775F">
        <w:t xml:space="preserve"> 370. Page numbers?</w:t>
      </w:r>
    </w:p>
    <w:p w14:paraId="1AD638D5" w14:textId="77777777" w:rsidR="00C145AE" w:rsidRPr="0012775F" w:rsidRDefault="00C145AE" w:rsidP="00C145AE">
      <w:pPr>
        <w:pStyle w:val="RefStyle"/>
        <w:spacing w:line="360" w:lineRule="auto"/>
        <w:rPr>
          <w:bCs/>
          <w:color w:val="0E0E0E"/>
        </w:rPr>
      </w:pPr>
      <w:proofErr w:type="spellStart"/>
      <w:r w:rsidRPr="0012775F">
        <w:t>Cury</w:t>
      </w:r>
      <w:proofErr w:type="spellEnd"/>
      <w:r w:rsidRPr="0012775F">
        <w:t xml:space="preserve">, P., </w:t>
      </w:r>
      <w:proofErr w:type="spellStart"/>
      <w:r w:rsidRPr="0012775F">
        <w:t>Bakun</w:t>
      </w:r>
      <w:proofErr w:type="spellEnd"/>
      <w:r w:rsidRPr="0012775F">
        <w:t xml:space="preserve">, A., Crawford, R.J.M., </w:t>
      </w:r>
      <w:proofErr w:type="spellStart"/>
      <w:r w:rsidRPr="0012775F">
        <w:t>Jarre</w:t>
      </w:r>
      <w:proofErr w:type="spellEnd"/>
      <w:r w:rsidRPr="0012775F">
        <w:t xml:space="preserve">, A., </w:t>
      </w:r>
      <w:proofErr w:type="spellStart"/>
      <w:r w:rsidRPr="0012775F">
        <w:t>Quiñones</w:t>
      </w:r>
      <w:proofErr w:type="spellEnd"/>
      <w:r w:rsidRPr="0012775F">
        <w:t xml:space="preserve">, R.A., Shannon, L.J., </w:t>
      </w:r>
      <w:proofErr w:type="spellStart"/>
      <w:r w:rsidRPr="0012775F">
        <w:t>Verheye</w:t>
      </w:r>
      <w:proofErr w:type="spellEnd"/>
      <w:r w:rsidRPr="0012775F">
        <w:t xml:space="preserve">, H.M., 2000. Small </w:t>
      </w:r>
      <w:proofErr w:type="spellStart"/>
      <w:r w:rsidRPr="0012775F">
        <w:t>pelagics</w:t>
      </w:r>
      <w:proofErr w:type="spellEnd"/>
      <w:r w:rsidRPr="0012775F">
        <w:t xml:space="preserve"> in upwelling systems: patterns of interaction and structural changes in “wasp-waist” ecosystems. </w:t>
      </w:r>
      <w:r w:rsidRPr="0012775F">
        <w:rPr>
          <w:i/>
          <w:iCs/>
        </w:rPr>
        <w:t>ICES J Mar Sci</w:t>
      </w:r>
      <w:r w:rsidRPr="0012775F">
        <w:t xml:space="preserve"> 57, 603–618.</w:t>
      </w:r>
      <w:r w:rsidRPr="0012775F">
        <w:rPr>
          <w:bCs/>
          <w:color w:val="0E0E0E"/>
        </w:rPr>
        <w:t xml:space="preserve"> </w:t>
      </w:r>
    </w:p>
    <w:p w14:paraId="274EF86E" w14:textId="77777777" w:rsidR="00C145AE" w:rsidRPr="0012775F" w:rsidRDefault="00C145AE" w:rsidP="00C145AE">
      <w:pPr>
        <w:pStyle w:val="RefStyle"/>
        <w:spacing w:line="360" w:lineRule="auto"/>
        <w:rPr>
          <w:noProof/>
        </w:rPr>
      </w:pPr>
      <w:r w:rsidRPr="0012775F">
        <w:rPr>
          <w:noProof/>
        </w:rPr>
        <w:t>Gill PC (2002) A blue whale (</w:t>
      </w:r>
      <w:r w:rsidRPr="0012775F">
        <w:rPr>
          <w:i/>
          <w:noProof/>
        </w:rPr>
        <w:t>Balaenoptera musculus</w:t>
      </w:r>
      <w:r w:rsidRPr="0012775F">
        <w:rPr>
          <w:noProof/>
        </w:rPr>
        <w:t xml:space="preserve">) feeding ground in a southern Australian coastal upwelling zone. </w:t>
      </w:r>
      <w:r w:rsidRPr="0012775F">
        <w:rPr>
          <w:i/>
          <w:noProof/>
        </w:rPr>
        <w:t>Journal of Cetacean Research and Management</w:t>
      </w:r>
      <w:r w:rsidRPr="0012775F">
        <w:rPr>
          <w:noProof/>
        </w:rPr>
        <w:t xml:space="preserve"> 4:179-184.</w:t>
      </w:r>
    </w:p>
    <w:p w14:paraId="1B9D6A05" w14:textId="77777777" w:rsidR="00C145AE" w:rsidRPr="0012775F" w:rsidRDefault="00C145AE" w:rsidP="00C145AE">
      <w:pPr>
        <w:pStyle w:val="RefStyle"/>
        <w:spacing w:line="360" w:lineRule="auto"/>
      </w:pPr>
      <w:r w:rsidRPr="0012775F">
        <w:t xml:space="preserve">Hewitt, C.L., Campbell, M.L., Thresher, R.E., Martin, R.B., Boyd, S., Cohen, B.F., Currie, D.R., </w:t>
      </w:r>
      <w:proofErr w:type="spellStart"/>
      <w:r w:rsidRPr="0012775F">
        <w:t>Gomon</w:t>
      </w:r>
      <w:proofErr w:type="spellEnd"/>
      <w:r w:rsidRPr="0012775F">
        <w:t xml:space="preserve">, M.F., Keough, M.J., Lewis, J.A., Lockett, M.M., Mays, N., McArthur, M.A., O’Hara, T.D., Poore, G.C.B., Ross, D.J., Storey, M.J., Watson, J.E., Wilson, R.S., 2004. Introduced and cryptogenic species in Port Phillip Bay, Victoria, Australia. </w:t>
      </w:r>
      <w:r w:rsidRPr="0012775F">
        <w:rPr>
          <w:i/>
          <w:iCs/>
        </w:rPr>
        <w:t>Marine Biology</w:t>
      </w:r>
      <w:r w:rsidRPr="0012775F">
        <w:t xml:space="preserve"> 144, 183–202.</w:t>
      </w:r>
    </w:p>
    <w:p w14:paraId="00F8F9AE" w14:textId="77777777" w:rsidR="00C145AE" w:rsidRPr="0012775F" w:rsidRDefault="00C145AE" w:rsidP="00C145AE">
      <w:pPr>
        <w:pStyle w:val="RefStyle"/>
        <w:spacing w:line="360" w:lineRule="auto"/>
      </w:pPr>
      <w:proofErr w:type="spellStart"/>
      <w:r w:rsidRPr="0012775F">
        <w:t>Hoegh</w:t>
      </w:r>
      <w:proofErr w:type="spellEnd"/>
      <w:r w:rsidRPr="0012775F">
        <w:t xml:space="preserve">-Guldberg O, Cai R, </w:t>
      </w:r>
      <w:proofErr w:type="spellStart"/>
      <w:r w:rsidRPr="0012775F">
        <w:t>Poloczanska</w:t>
      </w:r>
      <w:proofErr w:type="spellEnd"/>
      <w:r w:rsidRPr="0012775F">
        <w:t xml:space="preserve"> ES, Brewer PG, </w:t>
      </w:r>
      <w:proofErr w:type="spellStart"/>
      <w:r w:rsidRPr="0012775F">
        <w:t>Sundby</w:t>
      </w:r>
      <w:proofErr w:type="spellEnd"/>
      <w:r w:rsidRPr="0012775F">
        <w:t xml:space="preserve"> S, </w:t>
      </w:r>
      <w:proofErr w:type="spellStart"/>
      <w:r w:rsidRPr="0012775F">
        <w:t>Hilmi</w:t>
      </w:r>
      <w:proofErr w:type="spellEnd"/>
      <w:r w:rsidRPr="0012775F">
        <w:t xml:space="preserve"> K, Fabry VJ, Jung S, and 21 Contributing authors including </w:t>
      </w:r>
      <w:r w:rsidRPr="0012775F">
        <w:rPr>
          <w:bCs/>
        </w:rPr>
        <w:t>Richardson AJ</w:t>
      </w:r>
      <w:r w:rsidRPr="0012775F">
        <w:t xml:space="preserve"> (2014) Chapter 30: The Ocean. In: </w:t>
      </w:r>
      <w:r w:rsidRPr="0012775F">
        <w:rPr>
          <w:i/>
        </w:rPr>
        <w:t>Climate Change 2014: Impacts, Adaptation, and Vulnerability. Part B: Regional Aspects.</w:t>
      </w:r>
      <w:r w:rsidRPr="0012775F">
        <w:t xml:space="preserve"> </w:t>
      </w:r>
      <w:r w:rsidRPr="0012775F">
        <w:rPr>
          <w:i/>
        </w:rPr>
        <w:t>Contribution of Working Group II to the Fifth Assessment Report of the Intergovernmental Panel on Climate Change</w:t>
      </w:r>
      <w:r w:rsidRPr="0012775F">
        <w:t xml:space="preserve"> [Barros VR, Field CB, Dokken DJ, </w:t>
      </w:r>
      <w:proofErr w:type="spellStart"/>
      <w:r w:rsidRPr="0012775F">
        <w:t>Mastrandrea</w:t>
      </w:r>
      <w:proofErr w:type="spellEnd"/>
      <w:r w:rsidRPr="0012775F">
        <w:t xml:space="preserve"> MD, Mach KJ, </w:t>
      </w:r>
      <w:proofErr w:type="spellStart"/>
      <w:r w:rsidRPr="0012775F">
        <w:t>Bilir</w:t>
      </w:r>
      <w:proofErr w:type="spellEnd"/>
      <w:r w:rsidRPr="0012775F">
        <w:t xml:space="preserve"> TE, Chatterjee M, </w:t>
      </w:r>
      <w:proofErr w:type="spellStart"/>
      <w:r w:rsidRPr="0012775F">
        <w:t>Ebi</w:t>
      </w:r>
      <w:proofErr w:type="spellEnd"/>
      <w:r w:rsidRPr="0012775F">
        <w:t xml:space="preserve"> KL, Estrada YO, Genova RC, </w:t>
      </w:r>
      <w:proofErr w:type="spellStart"/>
      <w:r w:rsidRPr="0012775F">
        <w:t>Girma</w:t>
      </w:r>
      <w:proofErr w:type="spellEnd"/>
      <w:r w:rsidRPr="0012775F">
        <w:t xml:space="preserve"> B, Kissel ES, Levy AN, MacCracken S, </w:t>
      </w:r>
      <w:proofErr w:type="spellStart"/>
      <w:r w:rsidRPr="0012775F">
        <w:t>Mastrandrea</w:t>
      </w:r>
      <w:proofErr w:type="spellEnd"/>
      <w:r w:rsidRPr="0012775F">
        <w:t xml:space="preserve"> PR, White LL (Eds)]. Cambridge University Press, Cambridge, United Kingdom and New York, NY, USA, pp. 1655-1731.</w:t>
      </w:r>
    </w:p>
    <w:p w14:paraId="6A8F385A" w14:textId="77777777" w:rsidR="00C145AE" w:rsidRPr="0012775F" w:rsidRDefault="00C145AE" w:rsidP="00C145AE">
      <w:pPr>
        <w:pStyle w:val="RefStyle"/>
        <w:spacing w:line="360" w:lineRule="auto"/>
      </w:pPr>
      <w:r w:rsidRPr="0012775F">
        <w:t xml:space="preserve">Huntley ME, Lopez MDG (1992) Temperature-dependent production of marine copepods: a global synthesis. </w:t>
      </w:r>
      <w:r w:rsidRPr="0012775F">
        <w:rPr>
          <w:i/>
        </w:rPr>
        <w:t>The American Naturalist</w:t>
      </w:r>
      <w:r w:rsidRPr="0012775F">
        <w:t xml:space="preserve"> 140: 201-242.</w:t>
      </w:r>
    </w:p>
    <w:p w14:paraId="1371B65E" w14:textId="77777777" w:rsidR="00C145AE" w:rsidRPr="0012775F" w:rsidRDefault="00C145AE" w:rsidP="00C145AE">
      <w:pPr>
        <w:pStyle w:val="RefStyle"/>
        <w:spacing w:line="360" w:lineRule="auto"/>
      </w:pPr>
      <w:proofErr w:type="spellStart"/>
      <w:r w:rsidRPr="0012775F">
        <w:t>Poloczanska</w:t>
      </w:r>
      <w:proofErr w:type="spellEnd"/>
      <w:r w:rsidRPr="0012775F">
        <w:t xml:space="preserve"> ES, Brown CJ, </w:t>
      </w:r>
      <w:proofErr w:type="spellStart"/>
      <w:r w:rsidRPr="0012775F">
        <w:t>Sydeman</w:t>
      </w:r>
      <w:proofErr w:type="spellEnd"/>
      <w:r w:rsidRPr="0012775F">
        <w:t xml:space="preserve"> WJ, </w:t>
      </w:r>
      <w:proofErr w:type="spellStart"/>
      <w:r w:rsidRPr="0012775F">
        <w:t>Kiessling</w:t>
      </w:r>
      <w:proofErr w:type="spellEnd"/>
      <w:r w:rsidRPr="0012775F">
        <w:t xml:space="preserve"> W, Moore PJ, Brander K, Bruno JF, Buckley L, Burrows MT, Duarte CM, Halpern BS, Holding J, Kappel CV, O’Connor MI, </w:t>
      </w:r>
      <w:proofErr w:type="spellStart"/>
      <w:r w:rsidRPr="0012775F">
        <w:t>Pandolfi</w:t>
      </w:r>
      <w:proofErr w:type="spellEnd"/>
      <w:r w:rsidRPr="0012775F">
        <w:t xml:space="preserve"> JM, Parmesan C, Schoeman DS, Schwing F, Thompson SA, </w:t>
      </w:r>
      <w:r w:rsidRPr="0012775F">
        <w:rPr>
          <w:bCs/>
        </w:rPr>
        <w:t>Richardson AJ</w:t>
      </w:r>
      <w:r w:rsidRPr="0012775F">
        <w:t xml:space="preserve"> (2013) Global imprint of climate change on marine life. </w:t>
      </w:r>
      <w:r w:rsidRPr="0012775F">
        <w:rPr>
          <w:i/>
        </w:rPr>
        <w:t>Nature Climate Change</w:t>
      </w:r>
      <w:r w:rsidRPr="0012775F">
        <w:t xml:space="preserve"> 3: 919-925.</w:t>
      </w:r>
      <w:r w:rsidRPr="0012775F">
        <w:rPr>
          <w:i/>
        </w:rPr>
        <w:t xml:space="preserve"> DOI 10.1038/NCLIMATE1958. </w:t>
      </w:r>
      <w:r w:rsidRPr="0012775F">
        <w:t>7 pp.</w:t>
      </w:r>
    </w:p>
    <w:p w14:paraId="0C6DFD6F" w14:textId="77777777" w:rsidR="00C145AE" w:rsidRPr="0012775F" w:rsidRDefault="00C145AE" w:rsidP="00C145AE">
      <w:pPr>
        <w:pStyle w:val="RefStyle"/>
        <w:spacing w:line="360" w:lineRule="auto"/>
      </w:pPr>
      <w:r w:rsidRPr="0012775F">
        <w:lastRenderedPageBreak/>
        <w:t xml:space="preserve">Richardson AJ, Schoeman DS (2004) Climate impact on plankton ecosystems in the Northeast Atlantic. </w:t>
      </w:r>
      <w:r w:rsidRPr="0012775F">
        <w:rPr>
          <w:i/>
        </w:rPr>
        <w:t>Science</w:t>
      </w:r>
      <w:r w:rsidRPr="0012775F">
        <w:t xml:space="preserve"> 305: 1609-1612.</w:t>
      </w:r>
    </w:p>
    <w:p w14:paraId="72A03129" w14:textId="77777777" w:rsidR="00C145AE" w:rsidRPr="0012775F" w:rsidRDefault="00C145AE" w:rsidP="00C145AE">
      <w:pPr>
        <w:pStyle w:val="RefStyle"/>
        <w:spacing w:line="360" w:lineRule="auto"/>
        <w:rPr>
          <w:color w:val="221E1F"/>
        </w:rPr>
      </w:pPr>
      <w:proofErr w:type="spellStart"/>
      <w:r w:rsidRPr="0012775F">
        <w:t>Schminke</w:t>
      </w:r>
      <w:proofErr w:type="spellEnd"/>
      <w:r w:rsidRPr="0012775F">
        <w:t xml:space="preserve"> HK (2006) Entomology for the </w:t>
      </w:r>
      <w:proofErr w:type="spellStart"/>
      <w:r w:rsidRPr="0012775F">
        <w:t>copepodologist</w:t>
      </w:r>
      <w:proofErr w:type="spellEnd"/>
      <w:r w:rsidRPr="0012775F">
        <w:t xml:space="preserve">. </w:t>
      </w:r>
      <w:r w:rsidRPr="0012775F">
        <w:rPr>
          <w:i/>
          <w:iCs/>
          <w:color w:val="221E1F"/>
        </w:rPr>
        <w:t xml:space="preserve">Journal of Plankton Research </w:t>
      </w:r>
      <w:r w:rsidRPr="0012775F">
        <w:rPr>
          <w:b/>
          <w:bCs/>
          <w:color w:val="221E1F"/>
        </w:rPr>
        <w:t>29</w:t>
      </w:r>
      <w:r w:rsidRPr="0012775F">
        <w:rPr>
          <w:color w:val="221E1F"/>
        </w:rPr>
        <w:t>, 149-162.</w:t>
      </w:r>
    </w:p>
    <w:p w14:paraId="068AE7B0" w14:textId="77777777" w:rsidR="00C145AE" w:rsidRPr="0012775F" w:rsidRDefault="00C145AE" w:rsidP="00C145AE">
      <w:pPr>
        <w:pStyle w:val="RefStyle"/>
        <w:spacing w:line="360" w:lineRule="auto"/>
        <w:rPr>
          <w:color w:val="221E1F"/>
        </w:rPr>
      </w:pPr>
      <w:r w:rsidRPr="0012775F">
        <w:t xml:space="preserve">Sheets, H.D., Mitchell, C.E., </w:t>
      </w:r>
      <w:proofErr w:type="spellStart"/>
      <w:r w:rsidRPr="0012775F">
        <w:t>Melchin</w:t>
      </w:r>
      <w:proofErr w:type="spellEnd"/>
      <w:r w:rsidRPr="0012775F">
        <w:t xml:space="preserve">, M.J., Loxton, J., </w:t>
      </w:r>
      <w:proofErr w:type="spellStart"/>
      <w:r w:rsidRPr="0012775F">
        <w:t>Štorch</w:t>
      </w:r>
      <w:proofErr w:type="spellEnd"/>
      <w:r w:rsidRPr="0012775F">
        <w:t xml:space="preserve">, P., Carlucci, K.L., Hawkins, A.D., 2016. Graptolite community responses to global climate change and the Late Ordovician mass extinction. </w:t>
      </w:r>
      <w:r w:rsidRPr="0012775F">
        <w:rPr>
          <w:i/>
          <w:iCs/>
        </w:rPr>
        <w:t xml:space="preserve">Proc Natl </w:t>
      </w:r>
      <w:proofErr w:type="spellStart"/>
      <w:r w:rsidRPr="0012775F">
        <w:rPr>
          <w:i/>
          <w:iCs/>
        </w:rPr>
        <w:t>Acad</w:t>
      </w:r>
      <w:proofErr w:type="spellEnd"/>
      <w:r w:rsidRPr="0012775F">
        <w:rPr>
          <w:i/>
          <w:iCs/>
        </w:rPr>
        <w:t xml:space="preserve"> Sci USA</w:t>
      </w:r>
      <w:r w:rsidRPr="0012775F">
        <w:t xml:space="preserve"> 113, 8380–8385. </w:t>
      </w:r>
    </w:p>
    <w:p w14:paraId="19E6ECBC" w14:textId="77777777" w:rsidR="00C145AE" w:rsidRPr="0012775F" w:rsidRDefault="00C145AE" w:rsidP="00C145AE">
      <w:pPr>
        <w:pStyle w:val="RefStyle"/>
        <w:spacing w:line="360" w:lineRule="auto"/>
        <w:rPr>
          <w:color w:val="221E1F"/>
        </w:rPr>
      </w:pPr>
      <w:r w:rsidRPr="0012775F">
        <w:rPr>
          <w:color w:val="221E1F"/>
        </w:rPr>
        <w:t xml:space="preserve">Turner JT (2015) </w:t>
      </w:r>
      <w:r w:rsidRPr="0012775F">
        <w:rPr>
          <w:color w:val="232323"/>
        </w:rPr>
        <w:t xml:space="preserve">Zooplankton </w:t>
      </w:r>
      <w:proofErr w:type="spellStart"/>
      <w:r w:rsidRPr="0012775F">
        <w:rPr>
          <w:color w:val="232323"/>
        </w:rPr>
        <w:t>fecal</w:t>
      </w:r>
      <w:proofErr w:type="spellEnd"/>
      <w:r w:rsidRPr="0012775F">
        <w:rPr>
          <w:color w:val="232323"/>
        </w:rPr>
        <w:t xml:space="preserve"> pellets, marine snow, </w:t>
      </w:r>
      <w:proofErr w:type="spellStart"/>
      <w:r w:rsidRPr="0012775F">
        <w:rPr>
          <w:color w:val="232323"/>
        </w:rPr>
        <w:t>phytodetritus</w:t>
      </w:r>
      <w:proofErr w:type="spellEnd"/>
      <w:r w:rsidRPr="0012775F">
        <w:rPr>
          <w:color w:val="232323"/>
        </w:rPr>
        <w:t xml:space="preserve"> and the ocean’s biological pump. </w:t>
      </w:r>
      <w:r w:rsidRPr="0012775F">
        <w:rPr>
          <w:i/>
          <w:color w:val="221E1F"/>
        </w:rPr>
        <w:t xml:space="preserve">Progress in Oceanography </w:t>
      </w:r>
      <w:r w:rsidRPr="0012775F">
        <w:rPr>
          <w:color w:val="221E1F"/>
        </w:rPr>
        <w:t>130: 205-248.</w:t>
      </w:r>
    </w:p>
    <w:p w14:paraId="4B1498B3" w14:textId="77777777" w:rsidR="00C145AE" w:rsidRPr="0012775F" w:rsidRDefault="00C145AE" w:rsidP="00C145AE">
      <w:pPr>
        <w:pStyle w:val="RefStyle"/>
        <w:spacing w:line="360" w:lineRule="auto"/>
        <w:rPr>
          <w:color w:val="221E1F"/>
        </w:rPr>
      </w:pPr>
      <w:proofErr w:type="spellStart"/>
      <w:r w:rsidRPr="0012775F">
        <w:rPr>
          <w:lang w:val="en-GB"/>
        </w:rPr>
        <w:t>Uye</w:t>
      </w:r>
      <w:proofErr w:type="spellEnd"/>
      <w:r w:rsidRPr="0012775F">
        <w:rPr>
          <w:lang w:val="en-GB"/>
        </w:rPr>
        <w:t xml:space="preserve"> S-I. 1994. Replacement of large copepods by small ones with eutrophication of </w:t>
      </w:r>
      <w:proofErr w:type="spellStart"/>
      <w:r w:rsidRPr="0012775F">
        <w:rPr>
          <w:lang w:val="en-GB"/>
        </w:rPr>
        <w:t>embayments</w:t>
      </w:r>
      <w:proofErr w:type="spellEnd"/>
      <w:r w:rsidRPr="0012775F">
        <w:rPr>
          <w:lang w:val="en-GB"/>
        </w:rPr>
        <w:t>;</w:t>
      </w:r>
      <w:r w:rsidRPr="0012775F">
        <w:rPr>
          <w:color w:val="221E1F"/>
        </w:rPr>
        <w:t xml:space="preserve"> </w:t>
      </w:r>
      <w:r w:rsidRPr="0012775F">
        <w:rPr>
          <w:lang w:val="en-GB"/>
        </w:rPr>
        <w:t xml:space="preserve">cause and consequence. </w:t>
      </w:r>
      <w:proofErr w:type="spellStart"/>
      <w:r w:rsidRPr="0012775F">
        <w:rPr>
          <w:i/>
          <w:iCs/>
          <w:lang w:val="en-GB"/>
        </w:rPr>
        <w:t>Hydrobiologia</w:t>
      </w:r>
      <w:proofErr w:type="spellEnd"/>
      <w:r w:rsidRPr="0012775F">
        <w:rPr>
          <w:lang w:val="en-GB"/>
        </w:rPr>
        <w:t>. 292-293(0):513-519.</w:t>
      </w:r>
    </w:p>
    <w:p w14:paraId="0C7E9D16" w14:textId="77777777" w:rsidR="00C145AE" w:rsidRPr="0012775F" w:rsidRDefault="00C145AE" w:rsidP="006F18ED">
      <w:pPr>
        <w:pStyle w:val="BodyText"/>
        <w:rPr>
          <w:rFonts w:ascii="Times New Roman" w:hAnsi="Times New Roman"/>
          <w:i/>
          <w:sz w:val="22"/>
        </w:rPr>
      </w:pPr>
    </w:p>
    <w:p w14:paraId="3ECF7619" w14:textId="77777777" w:rsidR="00C145AE" w:rsidRPr="0012775F" w:rsidRDefault="00C145AE" w:rsidP="006F18ED">
      <w:pPr>
        <w:pStyle w:val="BodyText"/>
        <w:rPr>
          <w:rFonts w:ascii="Times New Roman" w:hAnsi="Times New Roman"/>
          <w:i/>
          <w:sz w:val="22"/>
        </w:rPr>
      </w:pPr>
    </w:p>
    <w:p w14:paraId="716FBDC5" w14:textId="705D1A86" w:rsidR="006F18ED" w:rsidRPr="0012775F" w:rsidRDefault="006F18ED" w:rsidP="006F18ED">
      <w:pPr>
        <w:pStyle w:val="BodyText"/>
        <w:rPr>
          <w:rFonts w:ascii="Times New Roman" w:hAnsi="Times New Roman"/>
          <w:i/>
          <w:sz w:val="22"/>
        </w:rPr>
      </w:pPr>
      <w:r w:rsidRPr="0012775F">
        <w:rPr>
          <w:rFonts w:ascii="Times New Roman" w:hAnsi="Times New Roman"/>
          <w:i/>
          <w:sz w:val="22"/>
        </w:rPr>
        <w:t>Metadata</w:t>
      </w:r>
    </w:p>
    <w:p w14:paraId="66D024A7" w14:textId="77777777" w:rsidR="006F18ED" w:rsidRPr="0012775F" w:rsidRDefault="006F18ED" w:rsidP="006F18ED">
      <w:pPr>
        <w:pStyle w:val="BodyText"/>
        <w:rPr>
          <w:rFonts w:ascii="Times New Roman" w:hAnsi="Times New Roman"/>
          <w:sz w:val="22"/>
        </w:rPr>
      </w:pPr>
      <w:r w:rsidRPr="0012775F">
        <w:rPr>
          <w:rFonts w:ascii="Times New Roman" w:hAnsi="Times New Roman"/>
          <w:sz w:val="22"/>
        </w:rPr>
        <w:t>Please include details of:</w:t>
      </w:r>
    </w:p>
    <w:p w14:paraId="5A1AFEB2" w14:textId="7E7DC2D5" w:rsidR="006F18ED" w:rsidRPr="0012775F" w:rsidRDefault="006F18ED" w:rsidP="006F18ED">
      <w:pPr>
        <w:pStyle w:val="BodyText"/>
        <w:numPr>
          <w:ilvl w:val="0"/>
          <w:numId w:val="28"/>
        </w:numPr>
        <w:rPr>
          <w:rFonts w:ascii="Times New Roman" w:hAnsi="Times New Roman"/>
          <w:sz w:val="22"/>
        </w:rPr>
      </w:pPr>
      <w:r w:rsidRPr="0012775F">
        <w:rPr>
          <w:rFonts w:ascii="Times New Roman" w:hAnsi="Times New Roman"/>
          <w:sz w:val="22"/>
        </w:rPr>
        <w:t>Data used in the assessment (incl. spatial and temporal coverage)</w:t>
      </w:r>
    </w:p>
    <w:p w14:paraId="39A8504D" w14:textId="01E19D1D" w:rsidR="00C21E2F" w:rsidRPr="0012775F" w:rsidRDefault="00930C1D" w:rsidP="00A03B03">
      <w:pPr>
        <w:pStyle w:val="BodyText"/>
        <w:ind w:left="1080"/>
        <w:jc w:val="both"/>
        <w:rPr>
          <w:rFonts w:ascii="Times New Roman" w:hAnsi="Times New Roman"/>
          <w:sz w:val="22"/>
        </w:rPr>
      </w:pPr>
      <w:r w:rsidRPr="0012775F">
        <w:rPr>
          <w:rFonts w:ascii="Times New Roman" w:hAnsi="Times New Roman"/>
          <w:sz w:val="22"/>
        </w:rPr>
        <w:t>We analysed secondary production (zooplankton) data in Coastal areas (from nets at IMOS National Reference Stations, see Eriksen et al. (2019) for detailed methodology) and Offshore bioregions (from the IMOS Australian Continuous Plankton Recorder Survey, see Richardson et al. (2006) for detailed methodology).</w:t>
      </w:r>
    </w:p>
    <w:p w14:paraId="7466D21A" w14:textId="77777777" w:rsidR="00930C1D" w:rsidRPr="0012775F" w:rsidRDefault="00930C1D" w:rsidP="00930C1D">
      <w:pPr>
        <w:pStyle w:val="BodyText"/>
        <w:ind w:left="1080"/>
        <w:rPr>
          <w:rFonts w:ascii="Times New Roman" w:hAnsi="Times New Roman"/>
          <w:sz w:val="22"/>
        </w:rPr>
      </w:pPr>
    </w:p>
    <w:p w14:paraId="58A9DF4F" w14:textId="2D21F81A" w:rsidR="006F18ED" w:rsidRPr="0012775F" w:rsidRDefault="006F18ED" w:rsidP="006F18ED">
      <w:pPr>
        <w:pStyle w:val="BodyText"/>
        <w:numPr>
          <w:ilvl w:val="0"/>
          <w:numId w:val="28"/>
        </w:numPr>
        <w:rPr>
          <w:rFonts w:ascii="Times New Roman" w:hAnsi="Times New Roman"/>
          <w:sz w:val="22"/>
        </w:rPr>
      </w:pPr>
      <w:commentRangeStart w:id="40"/>
      <w:r w:rsidRPr="0012775F">
        <w:rPr>
          <w:rFonts w:ascii="Times New Roman" w:hAnsi="Times New Roman"/>
          <w:sz w:val="22"/>
        </w:rPr>
        <w:t>Quality of data used in the assessment</w:t>
      </w:r>
    </w:p>
    <w:p w14:paraId="0B37D737" w14:textId="405E5949" w:rsidR="006F64C7" w:rsidRPr="0012775F" w:rsidRDefault="006F64C7" w:rsidP="00A03B03">
      <w:pPr>
        <w:pStyle w:val="BodyText"/>
        <w:ind w:left="1080"/>
        <w:jc w:val="both"/>
        <w:rPr>
          <w:rFonts w:ascii="Times New Roman" w:hAnsi="Times New Roman"/>
          <w:sz w:val="22"/>
        </w:rPr>
      </w:pPr>
      <w:r w:rsidRPr="0012775F">
        <w:rPr>
          <w:rFonts w:ascii="Times New Roman" w:hAnsi="Times New Roman"/>
          <w:sz w:val="22"/>
        </w:rPr>
        <w:t xml:space="preserve">IMOS data used in this assessment are the only zooplankton time series </w:t>
      </w:r>
      <w:r w:rsidR="00796B37" w:rsidRPr="0012775F">
        <w:rPr>
          <w:rFonts w:ascii="Times New Roman" w:hAnsi="Times New Roman"/>
          <w:sz w:val="22"/>
        </w:rPr>
        <w:t>information</w:t>
      </w:r>
      <w:r w:rsidRPr="0012775F">
        <w:rPr>
          <w:rFonts w:ascii="Times New Roman" w:hAnsi="Times New Roman"/>
          <w:sz w:val="22"/>
        </w:rPr>
        <w:t xml:space="preserve"> available in Australia. Before the introduction of IMOS, no assessment of secondary production was possible. </w:t>
      </w:r>
      <w:r w:rsidR="006E575C" w:rsidRPr="0012775F">
        <w:rPr>
          <w:rFonts w:ascii="Times New Roman" w:hAnsi="Times New Roman"/>
          <w:sz w:val="22"/>
        </w:rPr>
        <w:t xml:space="preserve">Collecting and counting zooplankton data in </w:t>
      </w:r>
      <w:r w:rsidRPr="0012775F">
        <w:rPr>
          <w:rFonts w:ascii="Times New Roman" w:hAnsi="Times New Roman"/>
          <w:sz w:val="22"/>
        </w:rPr>
        <w:t xml:space="preserve">IMOS </w:t>
      </w:r>
      <w:r w:rsidR="006E575C" w:rsidRPr="0012775F">
        <w:rPr>
          <w:rFonts w:ascii="Times New Roman" w:hAnsi="Times New Roman"/>
          <w:sz w:val="22"/>
        </w:rPr>
        <w:t>adheres to strict quality control protocols (Eriksen et al. 2019, Batten et al. 2019</w:t>
      </w:r>
      <w:r w:rsidR="00A03B03" w:rsidRPr="0012775F">
        <w:rPr>
          <w:rFonts w:ascii="Times New Roman" w:hAnsi="Times New Roman"/>
          <w:sz w:val="22"/>
        </w:rPr>
        <w:t>, Richardson et al. 2006</w:t>
      </w:r>
      <w:r w:rsidR="006E575C" w:rsidRPr="0012775F">
        <w:rPr>
          <w:rFonts w:ascii="Times New Roman" w:hAnsi="Times New Roman"/>
          <w:sz w:val="22"/>
        </w:rPr>
        <w:t>).</w:t>
      </w:r>
      <w:commentRangeEnd w:id="40"/>
      <w:r w:rsidR="00F540FC" w:rsidRPr="0012775F">
        <w:rPr>
          <w:rStyle w:val="CommentReference"/>
          <w:rFonts w:ascii="Times New Roman" w:hAnsi="Times New Roman"/>
          <w:sz w:val="22"/>
          <w:szCs w:val="22"/>
        </w:rPr>
        <w:commentReference w:id="40"/>
      </w:r>
    </w:p>
    <w:p w14:paraId="4B1BB6C9" w14:textId="77777777" w:rsidR="00C21E2F" w:rsidRPr="0012775F" w:rsidRDefault="00C21E2F" w:rsidP="00C21E2F">
      <w:pPr>
        <w:pStyle w:val="BodyText"/>
        <w:rPr>
          <w:rFonts w:ascii="Times New Roman" w:hAnsi="Times New Roman"/>
          <w:sz w:val="22"/>
        </w:rPr>
      </w:pPr>
    </w:p>
    <w:p w14:paraId="44414B42" w14:textId="5F36A492" w:rsidR="006F64C7" w:rsidRPr="0012775F" w:rsidRDefault="006F18ED" w:rsidP="006E575C">
      <w:pPr>
        <w:pStyle w:val="BodyText"/>
        <w:numPr>
          <w:ilvl w:val="0"/>
          <w:numId w:val="28"/>
        </w:numPr>
        <w:rPr>
          <w:rFonts w:ascii="Times New Roman" w:hAnsi="Times New Roman"/>
          <w:sz w:val="22"/>
        </w:rPr>
      </w:pPr>
      <w:r w:rsidRPr="0012775F">
        <w:rPr>
          <w:rFonts w:ascii="Times New Roman" w:hAnsi="Times New Roman"/>
          <w:sz w:val="22"/>
        </w:rPr>
        <w:t>Custodian and location of data</w:t>
      </w:r>
    </w:p>
    <w:p w14:paraId="5F982656" w14:textId="22E295A9" w:rsidR="00C21E2F" w:rsidRPr="0012775F" w:rsidRDefault="006F64C7" w:rsidP="00A03B03">
      <w:pPr>
        <w:pStyle w:val="BodyText"/>
        <w:ind w:left="1080"/>
        <w:jc w:val="both"/>
        <w:rPr>
          <w:rFonts w:ascii="Times New Roman" w:hAnsi="Times New Roman"/>
          <w:sz w:val="22"/>
        </w:rPr>
      </w:pPr>
      <w:r w:rsidRPr="0012775F">
        <w:rPr>
          <w:rFonts w:ascii="Times New Roman" w:hAnsi="Times New Roman"/>
          <w:sz w:val="22"/>
        </w:rPr>
        <w:t xml:space="preserve">All </w:t>
      </w:r>
      <w:r w:rsidR="006E575C" w:rsidRPr="0012775F">
        <w:rPr>
          <w:rFonts w:ascii="Times New Roman" w:hAnsi="Times New Roman"/>
          <w:sz w:val="22"/>
        </w:rPr>
        <w:t xml:space="preserve">zooplankton </w:t>
      </w:r>
      <w:r w:rsidRPr="0012775F">
        <w:rPr>
          <w:rFonts w:ascii="Times New Roman" w:hAnsi="Times New Roman"/>
          <w:sz w:val="22"/>
        </w:rPr>
        <w:t xml:space="preserve">data </w:t>
      </w:r>
      <w:r w:rsidR="006E575C" w:rsidRPr="0012775F">
        <w:rPr>
          <w:rFonts w:ascii="Times New Roman" w:hAnsi="Times New Roman"/>
          <w:sz w:val="22"/>
        </w:rPr>
        <w:t>we</w:t>
      </w:r>
      <w:r w:rsidRPr="0012775F">
        <w:rPr>
          <w:rFonts w:ascii="Times New Roman" w:hAnsi="Times New Roman"/>
          <w:sz w:val="22"/>
        </w:rPr>
        <w:t xml:space="preserve">re </w:t>
      </w:r>
      <w:r w:rsidR="006E575C" w:rsidRPr="0012775F">
        <w:rPr>
          <w:rFonts w:ascii="Times New Roman" w:hAnsi="Times New Roman"/>
          <w:sz w:val="22"/>
        </w:rPr>
        <w:t xml:space="preserve">processed by the IMOS National Reference Station and the IMOS Australian Continuous Plankton Recorder facilities. All data are freely </w:t>
      </w:r>
      <w:r w:rsidRPr="0012775F">
        <w:rPr>
          <w:rFonts w:ascii="Times New Roman" w:hAnsi="Times New Roman"/>
          <w:sz w:val="22"/>
        </w:rPr>
        <w:t>available from the AODN (</w:t>
      </w:r>
      <w:hyperlink r:id="rId18" w:history="1">
        <w:r w:rsidRPr="0012775F">
          <w:rPr>
            <w:rStyle w:val="Hyperlink"/>
            <w:rFonts w:ascii="Times New Roman" w:hAnsi="Times New Roman"/>
            <w:sz w:val="22"/>
          </w:rPr>
          <w:t>https://portal.aodn.org.au/</w:t>
        </w:r>
      </w:hyperlink>
      <w:r w:rsidRPr="0012775F">
        <w:rPr>
          <w:rFonts w:ascii="Times New Roman" w:hAnsi="Times New Roman"/>
          <w:sz w:val="22"/>
        </w:rPr>
        <w:t>).</w:t>
      </w:r>
    </w:p>
    <w:p w14:paraId="7E5009E2" w14:textId="77777777" w:rsidR="00C21E2F" w:rsidRPr="0012775F" w:rsidRDefault="00C21E2F" w:rsidP="00C21E2F">
      <w:pPr>
        <w:pStyle w:val="BodyText"/>
        <w:rPr>
          <w:rFonts w:ascii="Times New Roman" w:hAnsi="Times New Roman"/>
          <w:sz w:val="22"/>
        </w:rPr>
      </w:pPr>
    </w:p>
    <w:p w14:paraId="076A2DB8" w14:textId="6B03A3CE" w:rsidR="006F18ED" w:rsidRPr="0012775F" w:rsidRDefault="006F18ED" w:rsidP="006F18ED">
      <w:pPr>
        <w:pStyle w:val="BodyText"/>
        <w:numPr>
          <w:ilvl w:val="0"/>
          <w:numId w:val="28"/>
        </w:numPr>
        <w:rPr>
          <w:rFonts w:ascii="Times New Roman" w:hAnsi="Times New Roman"/>
          <w:sz w:val="22"/>
        </w:rPr>
      </w:pPr>
      <w:r w:rsidRPr="0012775F">
        <w:rPr>
          <w:rFonts w:ascii="Times New Roman" w:hAnsi="Times New Roman"/>
          <w:sz w:val="22"/>
        </w:rPr>
        <w:t>Method used to determine state or recent trend</w:t>
      </w:r>
    </w:p>
    <w:p w14:paraId="500623D3" w14:textId="06281788" w:rsidR="006E575C" w:rsidRPr="0012775F" w:rsidRDefault="00A03B03" w:rsidP="00A03B03">
      <w:pPr>
        <w:pStyle w:val="BodyText"/>
        <w:ind w:left="1080"/>
        <w:jc w:val="both"/>
        <w:rPr>
          <w:rFonts w:ascii="Times New Roman" w:hAnsi="Times New Roman"/>
          <w:sz w:val="22"/>
        </w:rPr>
      </w:pPr>
      <w:r w:rsidRPr="0012775F">
        <w:rPr>
          <w:rFonts w:ascii="Times New Roman" w:hAnsi="Times New Roman"/>
          <w:sz w:val="22"/>
        </w:rPr>
        <w:t>For the assessment, we used</w:t>
      </w:r>
      <w:r w:rsidR="006E575C" w:rsidRPr="0012775F">
        <w:rPr>
          <w:rFonts w:ascii="Times New Roman" w:hAnsi="Times New Roman"/>
          <w:sz w:val="22"/>
        </w:rPr>
        <w:t xml:space="preserve"> all available zooplankton data from Coastal areas (from the IMOS National Reference Stations) and Offshore bioregions (from the IMOS Australian Continuous Plankton Recorder Survey). We developed two time series: 1. The abundance of zooplankton based on total sample counts, standardised for sample volume and expressed per m</w:t>
      </w:r>
      <w:r w:rsidR="006E575C" w:rsidRPr="0012775F">
        <w:rPr>
          <w:rFonts w:ascii="Times New Roman" w:hAnsi="Times New Roman"/>
          <w:sz w:val="22"/>
          <w:vertAlign w:val="superscript"/>
        </w:rPr>
        <w:t>3</w:t>
      </w:r>
      <w:r w:rsidR="006E575C" w:rsidRPr="0012775F">
        <w:rPr>
          <w:rFonts w:ascii="Times New Roman" w:hAnsi="Times New Roman"/>
          <w:sz w:val="22"/>
        </w:rPr>
        <w:t>)</w:t>
      </w:r>
      <w:r w:rsidRPr="0012775F">
        <w:rPr>
          <w:rFonts w:ascii="Times New Roman" w:hAnsi="Times New Roman"/>
          <w:sz w:val="22"/>
        </w:rPr>
        <w:t xml:space="preserve"> (Figure 1)</w:t>
      </w:r>
      <w:r w:rsidR="006E575C" w:rsidRPr="0012775F">
        <w:rPr>
          <w:rFonts w:ascii="Times New Roman" w:hAnsi="Times New Roman"/>
          <w:sz w:val="22"/>
        </w:rPr>
        <w:t>; and 2. An index of copepod diversity (copepods are the dominant zooplankton group) using the Shannon diversity index</w:t>
      </w:r>
      <w:r w:rsidRPr="0012775F">
        <w:rPr>
          <w:rFonts w:ascii="Times New Roman" w:hAnsi="Times New Roman"/>
          <w:sz w:val="22"/>
        </w:rPr>
        <w:t xml:space="preserve"> (Figure 2)</w:t>
      </w:r>
      <w:r w:rsidR="006E575C" w:rsidRPr="0012775F">
        <w:rPr>
          <w:rFonts w:ascii="Times New Roman" w:hAnsi="Times New Roman"/>
          <w:sz w:val="22"/>
        </w:rPr>
        <w:t xml:space="preserve">. </w:t>
      </w:r>
    </w:p>
    <w:p w14:paraId="0F665370" w14:textId="70B43B44" w:rsidR="006E575C" w:rsidRPr="0012775F" w:rsidRDefault="00930C1D" w:rsidP="00A03B03">
      <w:pPr>
        <w:pStyle w:val="BodyText"/>
        <w:ind w:left="1080"/>
        <w:jc w:val="both"/>
        <w:rPr>
          <w:rFonts w:ascii="Times New Roman" w:hAnsi="Times New Roman"/>
          <w:sz w:val="22"/>
        </w:rPr>
      </w:pPr>
      <w:r w:rsidRPr="0012775F">
        <w:rPr>
          <w:rFonts w:ascii="Times New Roman" w:hAnsi="Times New Roman"/>
          <w:sz w:val="22"/>
        </w:rPr>
        <w:t>Zooplankton abundance and copepod diversity were used as response variables in linear models, with Year and Month (to adjust for seasonality and reduce temporal autocorrelation)</w:t>
      </w:r>
      <w:r w:rsidR="00A03B03" w:rsidRPr="0012775F">
        <w:rPr>
          <w:rFonts w:ascii="Times New Roman" w:hAnsi="Times New Roman"/>
          <w:sz w:val="22"/>
        </w:rPr>
        <w:t xml:space="preserve"> as predictors</w:t>
      </w:r>
      <w:r w:rsidRPr="0012775F">
        <w:rPr>
          <w:rFonts w:ascii="Times New Roman" w:hAnsi="Times New Roman"/>
          <w:sz w:val="22"/>
        </w:rPr>
        <w:t xml:space="preserve">. </w:t>
      </w:r>
      <w:r w:rsidR="00A03B03" w:rsidRPr="0012775F">
        <w:rPr>
          <w:rFonts w:ascii="Times New Roman" w:hAnsi="Times New Roman"/>
          <w:sz w:val="22"/>
        </w:rPr>
        <w:t>The t</w:t>
      </w:r>
      <w:r w:rsidRPr="0012775F">
        <w:rPr>
          <w:rFonts w:ascii="Times New Roman" w:hAnsi="Times New Roman"/>
          <w:sz w:val="22"/>
        </w:rPr>
        <w:t>rend line</w:t>
      </w:r>
      <w:r w:rsidR="00A03B03" w:rsidRPr="0012775F">
        <w:rPr>
          <w:rFonts w:ascii="Times New Roman" w:hAnsi="Times New Roman"/>
          <w:sz w:val="22"/>
        </w:rPr>
        <w:t xml:space="preserve"> in each figure is </w:t>
      </w:r>
      <w:r w:rsidRPr="0012775F">
        <w:rPr>
          <w:rFonts w:ascii="Times New Roman" w:hAnsi="Times New Roman"/>
          <w:sz w:val="22"/>
        </w:rPr>
        <w:t xml:space="preserve">the slope of the Year term. Following visual assessment of the </w:t>
      </w:r>
      <w:r w:rsidRPr="0012775F">
        <w:rPr>
          <w:rFonts w:ascii="Times New Roman" w:hAnsi="Times New Roman"/>
          <w:sz w:val="22"/>
        </w:rPr>
        <w:lastRenderedPageBreak/>
        <w:t>diagnostic plots of the model, we log</w:t>
      </w:r>
      <w:r w:rsidRPr="0012775F">
        <w:rPr>
          <w:rFonts w:ascii="Times New Roman" w:hAnsi="Times New Roman"/>
          <w:sz w:val="22"/>
          <w:vertAlign w:val="subscript"/>
        </w:rPr>
        <w:t>10</w:t>
      </w:r>
      <w:r w:rsidRPr="0012775F">
        <w:rPr>
          <w:rFonts w:ascii="Times New Roman" w:hAnsi="Times New Roman"/>
          <w:sz w:val="22"/>
        </w:rPr>
        <w:t>-transformed zooplankton abundance to reduce leverage of outliers and to improve the homogeneity of variance assumption.</w:t>
      </w:r>
    </w:p>
    <w:p w14:paraId="029B71D0" w14:textId="77777777" w:rsidR="006E575C" w:rsidRPr="0012775F" w:rsidRDefault="006E575C" w:rsidP="006E575C">
      <w:pPr>
        <w:pStyle w:val="BodyText"/>
        <w:ind w:left="1080"/>
        <w:rPr>
          <w:rFonts w:ascii="Times New Roman" w:hAnsi="Times New Roman"/>
          <w:sz w:val="22"/>
        </w:rPr>
      </w:pPr>
    </w:p>
    <w:p w14:paraId="33A97E74" w14:textId="76F9BE2C" w:rsidR="006F64C7" w:rsidRPr="0012775F" w:rsidRDefault="006F18ED" w:rsidP="00930C1D">
      <w:pPr>
        <w:pStyle w:val="BodyText"/>
        <w:numPr>
          <w:ilvl w:val="0"/>
          <w:numId w:val="28"/>
        </w:numPr>
        <w:rPr>
          <w:rFonts w:ascii="Times New Roman" w:hAnsi="Times New Roman"/>
          <w:sz w:val="22"/>
        </w:rPr>
      </w:pPr>
      <w:r w:rsidRPr="0012775F">
        <w:rPr>
          <w:rFonts w:ascii="Times New Roman" w:hAnsi="Times New Roman"/>
          <w:sz w:val="22"/>
        </w:rPr>
        <w:t>If the assessment has changed from the 2016 assessment what factors/parameters have contributed to the change and how?</w:t>
      </w:r>
    </w:p>
    <w:p w14:paraId="1C48E5ED" w14:textId="2EB24089" w:rsidR="006F64C7" w:rsidRPr="0012775F" w:rsidRDefault="006F64C7" w:rsidP="00A03B03">
      <w:pPr>
        <w:pStyle w:val="BodyText"/>
        <w:ind w:left="1077"/>
        <w:jc w:val="both"/>
        <w:rPr>
          <w:rFonts w:ascii="Times New Roman" w:hAnsi="Times New Roman"/>
          <w:sz w:val="22"/>
        </w:rPr>
      </w:pPr>
      <w:r w:rsidRPr="0012775F">
        <w:rPr>
          <w:rFonts w:ascii="Times New Roman" w:hAnsi="Times New Roman"/>
          <w:sz w:val="22"/>
        </w:rPr>
        <w:t xml:space="preserve">The 2016 assessment based </w:t>
      </w:r>
      <w:r w:rsidR="00A03B03" w:rsidRPr="0012775F">
        <w:rPr>
          <w:rFonts w:ascii="Times New Roman" w:hAnsi="Times New Roman"/>
          <w:sz w:val="22"/>
        </w:rPr>
        <w:t xml:space="preserve">only </w:t>
      </w:r>
      <w:r w:rsidRPr="0012775F">
        <w:rPr>
          <w:rFonts w:ascii="Times New Roman" w:hAnsi="Times New Roman"/>
          <w:sz w:val="22"/>
        </w:rPr>
        <w:t>on IMOS CPR data suggested the trend in zooplankton</w:t>
      </w:r>
      <w:r w:rsidR="00930C1D" w:rsidRPr="0012775F">
        <w:rPr>
          <w:rFonts w:ascii="Times New Roman" w:hAnsi="Times New Roman"/>
          <w:sz w:val="22"/>
        </w:rPr>
        <w:t xml:space="preserve"> </w:t>
      </w:r>
      <w:r w:rsidRPr="0012775F">
        <w:rPr>
          <w:rFonts w:ascii="Times New Roman" w:hAnsi="Times New Roman"/>
          <w:sz w:val="22"/>
        </w:rPr>
        <w:t>abundance was stable. The longer IMOS time series now available</w:t>
      </w:r>
      <w:r w:rsidR="00A03B03" w:rsidRPr="0012775F">
        <w:rPr>
          <w:rFonts w:ascii="Times New Roman" w:hAnsi="Times New Roman"/>
          <w:sz w:val="22"/>
        </w:rPr>
        <w:t xml:space="preserve">, together with </w:t>
      </w:r>
      <w:r w:rsidRPr="0012775F">
        <w:rPr>
          <w:rFonts w:ascii="Times New Roman" w:hAnsi="Times New Roman"/>
          <w:sz w:val="22"/>
        </w:rPr>
        <w:t>combin</w:t>
      </w:r>
      <w:r w:rsidR="00A03B03" w:rsidRPr="0012775F">
        <w:rPr>
          <w:rFonts w:ascii="Times New Roman" w:hAnsi="Times New Roman"/>
          <w:sz w:val="22"/>
        </w:rPr>
        <w:t>ed</w:t>
      </w:r>
      <w:r w:rsidRPr="0012775F">
        <w:rPr>
          <w:rFonts w:ascii="Times New Roman" w:hAnsi="Times New Roman"/>
          <w:sz w:val="22"/>
        </w:rPr>
        <w:t xml:space="preserve"> information from both the NRS and </w:t>
      </w:r>
      <w:proofErr w:type="spellStart"/>
      <w:r w:rsidRPr="0012775F">
        <w:rPr>
          <w:rFonts w:ascii="Times New Roman" w:hAnsi="Times New Roman"/>
          <w:sz w:val="22"/>
        </w:rPr>
        <w:t>AusCPR</w:t>
      </w:r>
      <w:proofErr w:type="spellEnd"/>
      <w:r w:rsidR="00A03B03" w:rsidRPr="0012775F">
        <w:rPr>
          <w:rFonts w:ascii="Times New Roman" w:hAnsi="Times New Roman"/>
          <w:sz w:val="22"/>
        </w:rPr>
        <w:t>,</w:t>
      </w:r>
      <w:r w:rsidRPr="0012775F">
        <w:rPr>
          <w:rFonts w:ascii="Times New Roman" w:hAnsi="Times New Roman"/>
          <w:sz w:val="22"/>
        </w:rPr>
        <w:t xml:space="preserve"> ha</w:t>
      </w:r>
      <w:r w:rsidR="00A03B03" w:rsidRPr="0012775F">
        <w:rPr>
          <w:rFonts w:ascii="Times New Roman" w:hAnsi="Times New Roman"/>
          <w:sz w:val="22"/>
        </w:rPr>
        <w:t>ve</w:t>
      </w:r>
      <w:r w:rsidRPr="0012775F">
        <w:rPr>
          <w:rFonts w:ascii="Times New Roman" w:hAnsi="Times New Roman"/>
          <w:sz w:val="22"/>
        </w:rPr>
        <w:t xml:space="preserve"> provided more data and </w:t>
      </w:r>
      <w:r w:rsidR="00A03B03" w:rsidRPr="0012775F">
        <w:rPr>
          <w:rFonts w:ascii="Times New Roman" w:hAnsi="Times New Roman"/>
          <w:sz w:val="22"/>
        </w:rPr>
        <w:t>greater</w:t>
      </w:r>
      <w:r w:rsidRPr="0012775F">
        <w:rPr>
          <w:rFonts w:ascii="Times New Roman" w:hAnsi="Times New Roman"/>
          <w:sz w:val="22"/>
        </w:rPr>
        <w:t xml:space="preserve"> confidence in the results.</w:t>
      </w:r>
    </w:p>
    <w:p w14:paraId="4D77A136" w14:textId="1462C1BB" w:rsidR="006F0B73" w:rsidRPr="0012775F" w:rsidRDefault="006F18ED" w:rsidP="001F4C9B">
      <w:pPr>
        <w:pStyle w:val="BodyText"/>
        <w:keepNext/>
        <w:keepLines/>
        <w:numPr>
          <w:ilvl w:val="1"/>
          <w:numId w:val="0"/>
        </w:numPr>
        <w:spacing w:before="360" w:after="240" w:line="240" w:lineRule="auto"/>
        <w:outlineLvl w:val="1"/>
        <w:rPr>
          <w:rFonts w:ascii="Times New Roman" w:hAnsi="Times New Roman"/>
          <w:sz w:val="22"/>
        </w:rPr>
      </w:pPr>
      <w:r w:rsidRPr="0012775F">
        <w:rPr>
          <w:rFonts w:ascii="Times New Roman" w:hAnsi="Times New Roman"/>
          <w:sz w:val="22"/>
        </w:rPr>
        <w:t>Relevant publications (particularly those published since the 2016 assessment) and links to publications</w:t>
      </w:r>
    </w:p>
    <w:p w14:paraId="1AEB26CC" w14:textId="7EE75B6E" w:rsidR="00602843" w:rsidRPr="0012775F" w:rsidRDefault="00602843" w:rsidP="00602843">
      <w:pPr>
        <w:pStyle w:val="RefStyle"/>
        <w:rPr>
          <w:b/>
          <w:bCs/>
        </w:rPr>
      </w:pPr>
      <w:r w:rsidRPr="0012775F">
        <w:rPr>
          <w:b/>
          <w:bCs/>
        </w:rPr>
        <w:t>Methods for CPR data</w:t>
      </w:r>
    </w:p>
    <w:p w14:paraId="2CA0A9D6" w14:textId="77777777" w:rsidR="00990D4E" w:rsidRPr="0012775F" w:rsidRDefault="00602843" w:rsidP="00990D4E">
      <w:pPr>
        <w:pStyle w:val="RefStyle"/>
        <w:rPr>
          <w:color w:val="000000"/>
        </w:rPr>
      </w:pPr>
      <w:r w:rsidRPr="0012775F">
        <w:t>Batten</w:t>
      </w:r>
      <w:r w:rsidRPr="0012775F">
        <w:rPr>
          <w:vertAlign w:val="superscript"/>
        </w:rPr>
        <w:t xml:space="preserve"> </w:t>
      </w:r>
      <w:r w:rsidRPr="0012775F">
        <w:t>SD, Abu-</w:t>
      </w:r>
      <w:proofErr w:type="spellStart"/>
      <w:r w:rsidRPr="0012775F">
        <w:t>Alhaija</w:t>
      </w:r>
      <w:proofErr w:type="spellEnd"/>
      <w:r w:rsidRPr="0012775F">
        <w:t xml:space="preserve"> R, Chiba</w:t>
      </w:r>
      <w:r w:rsidRPr="0012775F">
        <w:rPr>
          <w:vertAlign w:val="superscript"/>
        </w:rPr>
        <w:t xml:space="preserve"> </w:t>
      </w:r>
      <w:r w:rsidRPr="0012775F">
        <w:t xml:space="preserve">S., Edwards M, Graham G, </w:t>
      </w:r>
      <w:proofErr w:type="spellStart"/>
      <w:r w:rsidRPr="0012775F">
        <w:t>Jyothibabu</w:t>
      </w:r>
      <w:proofErr w:type="spellEnd"/>
      <w:r w:rsidRPr="0012775F">
        <w:t xml:space="preserve"> R, Kitchener</w:t>
      </w:r>
      <w:r w:rsidRPr="0012775F">
        <w:rPr>
          <w:vertAlign w:val="superscript"/>
        </w:rPr>
        <w:t xml:space="preserve"> </w:t>
      </w:r>
      <w:r w:rsidRPr="0012775F">
        <w:t xml:space="preserve">JA, </w:t>
      </w:r>
      <w:proofErr w:type="spellStart"/>
      <w:r w:rsidRPr="0012775F">
        <w:t>Koubbi</w:t>
      </w:r>
      <w:proofErr w:type="spellEnd"/>
      <w:r w:rsidRPr="0012775F">
        <w:rPr>
          <w:vertAlign w:val="superscript"/>
        </w:rPr>
        <w:t xml:space="preserve"> </w:t>
      </w:r>
      <w:r w:rsidRPr="0012775F">
        <w:t xml:space="preserve">P, </w:t>
      </w:r>
      <w:proofErr w:type="spellStart"/>
      <w:r w:rsidRPr="0012775F">
        <w:t>McQuatters</w:t>
      </w:r>
      <w:proofErr w:type="spellEnd"/>
      <w:r w:rsidRPr="0012775F">
        <w:t>-Gollop</w:t>
      </w:r>
      <w:r w:rsidRPr="0012775F">
        <w:rPr>
          <w:vertAlign w:val="superscript"/>
        </w:rPr>
        <w:t xml:space="preserve"> </w:t>
      </w:r>
      <w:r w:rsidRPr="0012775F">
        <w:t xml:space="preserve">A, </w:t>
      </w:r>
      <w:proofErr w:type="spellStart"/>
      <w:r w:rsidRPr="0012775F">
        <w:t>Muxagata</w:t>
      </w:r>
      <w:proofErr w:type="spellEnd"/>
      <w:r w:rsidRPr="0012775F">
        <w:t xml:space="preserve"> E, </w:t>
      </w:r>
      <w:proofErr w:type="spellStart"/>
      <w:r w:rsidRPr="0012775F">
        <w:t>Ostle</w:t>
      </w:r>
      <w:proofErr w:type="spellEnd"/>
      <w:r w:rsidRPr="0012775F">
        <w:t xml:space="preserve"> C, </w:t>
      </w:r>
      <w:r w:rsidRPr="0012775F">
        <w:rPr>
          <w:bCs/>
        </w:rPr>
        <w:t>Richardson AJ</w:t>
      </w:r>
      <w:r w:rsidRPr="0012775F">
        <w:t>, Robinson KV, Takahashi</w:t>
      </w:r>
      <w:r w:rsidRPr="0012775F">
        <w:rPr>
          <w:vertAlign w:val="superscript"/>
        </w:rPr>
        <w:t xml:space="preserve"> </w:t>
      </w:r>
      <w:r w:rsidRPr="0012775F">
        <w:t xml:space="preserve">KT, </w:t>
      </w:r>
      <w:proofErr w:type="spellStart"/>
      <w:r w:rsidRPr="0012775F">
        <w:t>Verheye</w:t>
      </w:r>
      <w:proofErr w:type="spellEnd"/>
      <w:r w:rsidRPr="0012775F">
        <w:rPr>
          <w:vertAlign w:val="superscript"/>
        </w:rPr>
        <w:t xml:space="preserve"> </w:t>
      </w:r>
      <w:r w:rsidRPr="0012775F">
        <w:t xml:space="preserve">HM, Wilson W </w:t>
      </w:r>
      <w:r w:rsidRPr="0012775F">
        <w:rPr>
          <w:color w:val="000000"/>
        </w:rPr>
        <w:t xml:space="preserve">(2019) A Global Plankton Diversity Monitoring Program. </w:t>
      </w:r>
      <w:r w:rsidRPr="0012775F">
        <w:rPr>
          <w:i/>
          <w:color w:val="000000"/>
        </w:rPr>
        <w:t>Frontiers in Marine Science</w:t>
      </w:r>
      <w:r w:rsidRPr="0012775F">
        <w:rPr>
          <w:color w:val="000000"/>
        </w:rPr>
        <w:t>. June 2019, Vol. 6, Article 321: 14 pp.</w:t>
      </w:r>
    </w:p>
    <w:p w14:paraId="1D5627D9" w14:textId="3D7AD741" w:rsidR="00990D4E" w:rsidRPr="0012775F" w:rsidRDefault="00990D4E" w:rsidP="00990D4E">
      <w:pPr>
        <w:pStyle w:val="RefStyle"/>
        <w:rPr>
          <w:color w:val="000000"/>
        </w:rPr>
      </w:pPr>
      <w:r w:rsidRPr="0012775F">
        <w:rPr>
          <w:bCs/>
        </w:rPr>
        <w:t>Richardson AJ</w:t>
      </w:r>
      <w:r w:rsidRPr="0012775F">
        <w:rPr>
          <w:lang w:eastAsia="en-AU"/>
        </w:rPr>
        <w:t xml:space="preserve">, </w:t>
      </w:r>
      <w:proofErr w:type="spellStart"/>
      <w:r w:rsidRPr="0012775F">
        <w:rPr>
          <w:lang w:eastAsia="en-AU"/>
        </w:rPr>
        <w:t>Walne</w:t>
      </w:r>
      <w:proofErr w:type="spellEnd"/>
      <w:r w:rsidRPr="0012775F">
        <w:rPr>
          <w:lang w:eastAsia="en-AU"/>
        </w:rPr>
        <w:t xml:space="preserve"> AW, John AWG, Jonas TD, Lindley JA, Sims DW, Witt M (2006) Using Continuous Plankton Recorder Data. </w:t>
      </w:r>
      <w:r w:rsidRPr="0012775F">
        <w:rPr>
          <w:i/>
          <w:lang w:eastAsia="en-AU"/>
        </w:rPr>
        <w:t>Progress in Oceanography</w:t>
      </w:r>
      <w:r w:rsidRPr="0012775F">
        <w:rPr>
          <w:lang w:eastAsia="en-AU"/>
        </w:rPr>
        <w:t xml:space="preserve"> 68: 27-74</w:t>
      </w:r>
    </w:p>
    <w:p w14:paraId="02574A38" w14:textId="77777777" w:rsidR="00602843" w:rsidRPr="0012775F" w:rsidRDefault="00602843" w:rsidP="00990D4E">
      <w:pPr>
        <w:pStyle w:val="RefStyle"/>
        <w:ind w:left="0" w:firstLine="0"/>
      </w:pPr>
    </w:p>
    <w:p w14:paraId="4E6652C3" w14:textId="26E27410" w:rsidR="00602843" w:rsidRPr="0012775F" w:rsidRDefault="00602843" w:rsidP="00602843">
      <w:pPr>
        <w:pStyle w:val="RefStyle"/>
        <w:rPr>
          <w:b/>
          <w:bCs/>
        </w:rPr>
      </w:pPr>
      <w:r w:rsidRPr="0012775F">
        <w:rPr>
          <w:b/>
          <w:bCs/>
        </w:rPr>
        <w:t>Methods for IMOS NRS data</w:t>
      </w:r>
    </w:p>
    <w:p w14:paraId="40123FD9" w14:textId="2BAED8A9" w:rsidR="006F0B73" w:rsidRPr="0012775F" w:rsidRDefault="00602843" w:rsidP="00602843">
      <w:pPr>
        <w:pStyle w:val="RefStyle"/>
        <w:rPr>
          <w:bCs/>
        </w:rPr>
      </w:pPr>
      <w:r w:rsidRPr="0012775F">
        <w:t xml:space="preserve">Eriksen RS, Bonham P, Davies CH, </w:t>
      </w:r>
      <w:proofErr w:type="spellStart"/>
      <w:r w:rsidRPr="0012775F">
        <w:t>Coman</w:t>
      </w:r>
      <w:proofErr w:type="spellEnd"/>
      <w:r w:rsidRPr="0012775F">
        <w:t xml:space="preserve"> FE, Edgar S, </w:t>
      </w:r>
      <w:proofErr w:type="spellStart"/>
      <w:r w:rsidRPr="0012775F">
        <w:t>McEnnulty</w:t>
      </w:r>
      <w:proofErr w:type="spellEnd"/>
      <w:r w:rsidRPr="0012775F">
        <w:t xml:space="preserve"> FR, McLeod D, Miller MJ, Rochester</w:t>
      </w:r>
      <w:r w:rsidRPr="0012775F">
        <w:rPr>
          <w:vertAlign w:val="superscript"/>
        </w:rPr>
        <w:t xml:space="preserve"> </w:t>
      </w:r>
      <w:r w:rsidRPr="0012775F">
        <w:t xml:space="preserve">W, </w:t>
      </w:r>
      <w:proofErr w:type="spellStart"/>
      <w:r w:rsidRPr="0012775F">
        <w:t>Slotwinski</w:t>
      </w:r>
      <w:proofErr w:type="spellEnd"/>
      <w:r w:rsidRPr="0012775F">
        <w:t xml:space="preserve"> A, Tonks ML, Uribe-Palomino J, </w:t>
      </w:r>
      <w:r w:rsidRPr="0012775F">
        <w:rPr>
          <w:bCs/>
        </w:rPr>
        <w:t>Richardson AJ</w:t>
      </w:r>
      <w:r w:rsidRPr="0012775F">
        <w:t xml:space="preserve"> </w:t>
      </w:r>
      <w:r w:rsidRPr="0012775F">
        <w:rPr>
          <w:bCs/>
        </w:rPr>
        <w:t xml:space="preserve">(2019) Australia’s Long-term Plankton Observations: The Integrated Marine Observing System National Reference Station Network. </w:t>
      </w:r>
      <w:r w:rsidRPr="0012775F">
        <w:rPr>
          <w:bCs/>
          <w:i/>
        </w:rPr>
        <w:t>Frontiers in Marine Science</w:t>
      </w:r>
      <w:r w:rsidRPr="0012775F">
        <w:rPr>
          <w:bCs/>
        </w:rPr>
        <w:t xml:space="preserve"> 6: 161. 17 pp.</w:t>
      </w:r>
    </w:p>
    <w:p w14:paraId="6DBA87EF" w14:textId="024DD14D" w:rsidR="00602843" w:rsidRPr="0012775F" w:rsidRDefault="00602843" w:rsidP="00602843">
      <w:pPr>
        <w:pStyle w:val="RefStyle"/>
        <w:rPr>
          <w:bCs/>
        </w:rPr>
      </w:pPr>
    </w:p>
    <w:p w14:paraId="7E631D55" w14:textId="4C97F530" w:rsidR="00602843" w:rsidRPr="0012775F" w:rsidRDefault="00602843" w:rsidP="00602843">
      <w:pPr>
        <w:pStyle w:val="RefStyle"/>
        <w:rPr>
          <w:b/>
        </w:rPr>
      </w:pPr>
      <w:r w:rsidRPr="0012775F">
        <w:rPr>
          <w:b/>
        </w:rPr>
        <w:t xml:space="preserve">Support for </w:t>
      </w:r>
      <w:r w:rsidR="006F64C7" w:rsidRPr="0012775F">
        <w:rPr>
          <w:b/>
        </w:rPr>
        <w:t xml:space="preserve">zooplankton state and </w:t>
      </w:r>
      <w:r w:rsidRPr="0012775F">
        <w:rPr>
          <w:b/>
        </w:rPr>
        <w:t>trends observed</w:t>
      </w:r>
    </w:p>
    <w:p w14:paraId="4F95D9CF" w14:textId="2AEFAE7A" w:rsidR="00602843" w:rsidRPr="0012775F" w:rsidRDefault="006F64C7" w:rsidP="006F64C7">
      <w:pPr>
        <w:pStyle w:val="RefStyle"/>
        <w:rPr>
          <w:color w:val="211D1E"/>
        </w:rPr>
      </w:pPr>
      <w:r w:rsidRPr="0012775F">
        <w:rPr>
          <w:color w:val="211D1E"/>
        </w:rPr>
        <w:t xml:space="preserve">Richardson AJ, Eriksen R, </w:t>
      </w:r>
      <w:proofErr w:type="spellStart"/>
      <w:r w:rsidRPr="0012775F">
        <w:rPr>
          <w:color w:val="211D1E"/>
        </w:rPr>
        <w:t>Moltmann</w:t>
      </w:r>
      <w:proofErr w:type="spellEnd"/>
      <w:r w:rsidRPr="0012775F">
        <w:rPr>
          <w:color w:val="211D1E"/>
        </w:rPr>
        <w:t xml:space="preserve"> T, Hodgson-Johnston I, Wallis JR (2020) State and Trends of Australia’s Ocean Report, Integrated Marine Observing System, Hobart. 164 pp. A total of 27 contributions from 70 authors from 12 institutions. </w:t>
      </w:r>
      <w:hyperlink r:id="rId19" w:history="1">
        <w:r w:rsidRPr="0012775F">
          <w:rPr>
            <w:rStyle w:val="Hyperlink"/>
          </w:rPr>
          <w:t>https://www.imosoceanreport.org.au/</w:t>
        </w:r>
      </w:hyperlink>
      <w:r w:rsidRPr="0012775F">
        <w:t xml:space="preserve"> </w:t>
      </w:r>
    </w:p>
    <w:p w14:paraId="7566DBC1" w14:textId="0609607F" w:rsidR="00602843" w:rsidRPr="0012775F" w:rsidRDefault="00602843" w:rsidP="00602843">
      <w:pPr>
        <w:pStyle w:val="RefStyle"/>
        <w:rPr>
          <w:bCs/>
        </w:rPr>
      </w:pPr>
    </w:p>
    <w:p w14:paraId="30C79279" w14:textId="77777777" w:rsidR="00602843" w:rsidRPr="00602843" w:rsidRDefault="00602843" w:rsidP="00602843">
      <w:pPr>
        <w:pStyle w:val="RefStyle"/>
        <w:rPr>
          <w:rFonts w:asciiTheme="majorHAnsi" w:hAnsiTheme="majorHAnsi" w:cstheme="majorHAnsi"/>
          <w:color w:val="000000"/>
        </w:rPr>
      </w:pPr>
    </w:p>
    <w:sectPr w:rsidR="00602843" w:rsidRPr="00602843" w:rsidSect="002542E2">
      <w:footerReference w:type="default" r:id="rId20"/>
      <w:footerReference w:type="first" r:id="rId21"/>
      <w:pgSz w:w="11906" w:h="16838" w:code="9"/>
      <w:pgMar w:top="1134" w:right="1134" w:bottom="1134" w:left="1134" w:header="709" w:footer="65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Kerrie Swadling" w:date="2020-12-21T21:41:00Z" w:initials="KS">
    <w:p w14:paraId="3F343E6D" w14:textId="35103CF1" w:rsidR="00303250" w:rsidRDefault="00303250">
      <w:pPr>
        <w:pStyle w:val="CommentText"/>
      </w:pPr>
      <w:r>
        <w:rPr>
          <w:rStyle w:val="CommentReference"/>
        </w:rPr>
        <w:annotationRef/>
      </w:r>
      <w:r>
        <w:t xml:space="preserve">Although no changes at the N. Stradbroke NRS? So perhaps don’t make this statement specific to one </w:t>
      </w:r>
      <w:proofErr w:type="gramStart"/>
      <w:r>
        <w:t>regions</w:t>
      </w:r>
      <w:proofErr w:type="gramEnd"/>
    </w:p>
  </w:comment>
  <w:comment w:id="10" w:author="Kerrie Swadling" w:date="2020-12-21T21:17:00Z" w:initials="KS">
    <w:p w14:paraId="4CDAD5B4" w14:textId="253AC2A5" w:rsidR="00032DEF" w:rsidRDefault="00032DEF">
      <w:pPr>
        <w:pStyle w:val="CommentText"/>
      </w:pPr>
      <w:r>
        <w:rPr>
          <w:rStyle w:val="CommentReference"/>
        </w:rPr>
        <w:annotationRef/>
      </w:r>
      <w:r>
        <w:t xml:space="preserve">Is an increase automatically an improvement? </w:t>
      </w:r>
      <w:r w:rsidR="00932721">
        <w:t xml:space="preserve">An increase in some species might be indicative of </w:t>
      </w:r>
      <w:r w:rsidR="008038C8">
        <w:t xml:space="preserve">changed conditions that are detrimental to the system as a whole. </w:t>
      </w:r>
      <w:proofErr w:type="gramStart"/>
      <w:r w:rsidR="008038C8">
        <w:t>E.g.</w:t>
      </w:r>
      <w:proofErr w:type="gramEnd"/>
      <w:r w:rsidR="008038C8">
        <w:t xml:space="preserve"> large numbers of Noctiluca would not necessarily be regarded as an improvement even if led to an increase in zooplankton abundance.</w:t>
      </w:r>
    </w:p>
  </w:comment>
  <w:comment w:id="11" w:author="Kerrie Swadling" w:date="2020-12-21T21:35:00Z" w:initials="KS">
    <w:p w14:paraId="2214A3B9" w14:textId="461071BF" w:rsidR="00C879E9" w:rsidRDefault="00C879E9">
      <w:pPr>
        <w:pStyle w:val="CommentText"/>
      </w:pPr>
      <w:r>
        <w:rPr>
          <w:rStyle w:val="CommentReference"/>
        </w:rPr>
        <w:annotationRef/>
      </w:r>
      <w:proofErr w:type="gramStart"/>
      <w:r>
        <w:t>But,</w:t>
      </w:r>
      <w:proofErr w:type="gramEnd"/>
      <w:r>
        <w:t xml:space="preserve"> Coral Sea bioregion not showing an increase (i.e. black line)?</w:t>
      </w:r>
    </w:p>
  </w:comment>
  <w:comment w:id="12" w:author="Rowan Trebilco" w:date="2021-01-04T16:23:00Z" w:initials="RT">
    <w:p w14:paraId="68F9E0E3" w14:textId="0F83A60E" w:rsidR="00321BD6" w:rsidRDefault="00321BD6">
      <w:pPr>
        <w:pStyle w:val="CommentText"/>
      </w:pPr>
      <w:r>
        <w:rPr>
          <w:rStyle w:val="CommentReference"/>
        </w:rPr>
        <w:annotationRef/>
      </w:r>
      <w:r>
        <w:t xml:space="preserve">I have left this content in rather than deleting so that you can still see Kerrie’s comments, but see the following row for my suggested assessment grades based on this information (and following the assessment key). </w:t>
      </w:r>
    </w:p>
  </w:comment>
  <w:comment w:id="39" w:author="Rowan Trebilco" w:date="2021-01-04T15:44:00Z" w:initials="RT">
    <w:p w14:paraId="447446A7" w14:textId="77777777" w:rsidR="00C145AE" w:rsidRDefault="00C145AE" w:rsidP="00C145AE">
      <w:pPr>
        <w:pStyle w:val="CommentText"/>
      </w:pPr>
      <w:r>
        <w:rPr>
          <w:rStyle w:val="CommentReference"/>
        </w:rPr>
        <w:annotationRef/>
      </w:r>
      <w:r>
        <w:t>Please provide notes on whether the state and trend in bioregions is better or worse than the national average.</w:t>
      </w:r>
    </w:p>
  </w:comment>
  <w:comment w:id="40" w:author="Kerrie Swadling" w:date="2020-12-21T21:10:00Z" w:initials="KS">
    <w:p w14:paraId="32721E78" w14:textId="331AE9F1" w:rsidR="00F540FC" w:rsidRDefault="00F540FC">
      <w:pPr>
        <w:pStyle w:val="CommentText"/>
      </w:pPr>
      <w:r>
        <w:rPr>
          <w:rStyle w:val="CommentReference"/>
        </w:rPr>
        <w:annotationRef/>
      </w:r>
      <w:r>
        <w:t>Is it worthwhile making some statements about the taxonomic resolution of the data</w:t>
      </w:r>
      <w:r w:rsidR="00745829">
        <w:t xml:space="preserve"> as part of a comment on ‘quality’</w:t>
      </w:r>
      <w:r>
        <w:t>? Th</w:t>
      </w:r>
      <w:r w:rsidR="006439F2">
        <w:t>ese</w:t>
      </w:r>
      <w:r>
        <w:t xml:space="preserve"> would be relevant to the comments about </w:t>
      </w:r>
      <w:r w:rsidR="006439F2">
        <w:t xml:space="preserve">copepod </w:t>
      </w:r>
      <w:r>
        <w:t>diversity.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343E6D" w15:done="0"/>
  <w15:commentEx w15:paraId="4CDAD5B4" w15:done="0"/>
  <w15:commentEx w15:paraId="2214A3B9" w15:done="0"/>
  <w15:commentEx w15:paraId="68F9E0E3" w15:done="0"/>
  <w15:commentEx w15:paraId="447446A7" w15:done="0"/>
  <w15:commentEx w15:paraId="32721E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B9506" w16cex:dateUtc="2020-12-21T10:41:00Z"/>
  <w16cex:commentExtensible w16cex:durableId="238B8F6F" w16cex:dateUtc="2020-12-21T10:17:00Z"/>
  <w16cex:commentExtensible w16cex:durableId="238B938A" w16cex:dateUtc="2020-12-21T10:35:00Z"/>
  <w16cex:commentExtensible w16cex:durableId="239DBF81" w16cex:dateUtc="2021-01-04T05:23:00Z"/>
  <w16cex:commentExtensible w16cex:durableId="239DB675" w16cex:dateUtc="2021-01-04T04:44:00Z"/>
  <w16cex:commentExtensible w16cex:durableId="238B8DCB" w16cex:dateUtc="2020-12-21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343E6D" w16cid:durableId="238B9506"/>
  <w16cid:commentId w16cid:paraId="4CDAD5B4" w16cid:durableId="238B8F6F"/>
  <w16cid:commentId w16cid:paraId="2214A3B9" w16cid:durableId="238B938A"/>
  <w16cid:commentId w16cid:paraId="68F9E0E3" w16cid:durableId="239DBF81"/>
  <w16cid:commentId w16cid:paraId="447446A7" w16cid:durableId="239DB675"/>
  <w16cid:commentId w16cid:paraId="32721E78" w16cid:durableId="238B8D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AC32C" w14:textId="77777777" w:rsidR="00A31CF6" w:rsidRDefault="00A31CF6" w:rsidP="000A377A">
      <w:r>
        <w:separator/>
      </w:r>
    </w:p>
  </w:endnote>
  <w:endnote w:type="continuationSeparator" w:id="0">
    <w:p w14:paraId="14184352" w14:textId="77777777" w:rsidR="00A31CF6" w:rsidRDefault="00A31CF6" w:rsidP="000A377A">
      <w:r>
        <w:continuationSeparator/>
      </w:r>
    </w:p>
  </w:endnote>
  <w:endnote w:type="continuationNotice" w:id="1">
    <w:p w14:paraId="56EBDE7C" w14:textId="77777777" w:rsidR="00A31CF6" w:rsidRDefault="00A31CF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rpid C1">
    <w:altName w:val="Calibri"/>
    <w:panose1 w:val="020B0604020202020204"/>
    <w:charset w:val="4D"/>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0Ç˛">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F7CE4" w14:textId="7D7CD7D1" w:rsidR="001F4C9B" w:rsidRPr="00246B35" w:rsidRDefault="001F4C9B" w:rsidP="00246B35">
    <w:pPr>
      <w:pStyle w:val="Footer"/>
      <w:tabs>
        <w:tab w:val="clear" w:pos="4153"/>
        <w:tab w:val="clear" w:pos="8306"/>
        <w:tab w:val="right" w:pos="9638"/>
      </w:tabs>
    </w:pPr>
    <w:r>
      <w:rPr>
        <w:color w:val="757579" w:themeColor="accent3"/>
        <w:sz w:val="20"/>
        <w:szCs w:val="20"/>
      </w:rPr>
      <w:tab/>
    </w:r>
    <w:r w:rsidRPr="00ED212D">
      <w:rPr>
        <w:rStyle w:val="PageNumber"/>
      </w:rPr>
      <w:fldChar w:fldCharType="begin"/>
    </w:r>
    <w:r w:rsidRPr="00ED212D">
      <w:rPr>
        <w:rStyle w:val="PageNumber"/>
      </w:rPr>
      <w:instrText xml:space="preserve"> PAGE </w:instrText>
    </w:r>
    <w:r w:rsidRPr="00ED212D">
      <w:rPr>
        <w:rStyle w:val="PageNumber"/>
      </w:rPr>
      <w:fldChar w:fldCharType="separate"/>
    </w:r>
    <w:r>
      <w:rPr>
        <w:rStyle w:val="PageNumber"/>
      </w:rPr>
      <w:t>1</w:t>
    </w:r>
    <w:r w:rsidRPr="00ED212D">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16D3E" w14:textId="6FC578E5" w:rsidR="001F4C9B" w:rsidRDefault="001F4C9B" w:rsidP="00ED212D">
    <w:pPr>
      <w:pStyle w:val="Footer"/>
      <w:tabs>
        <w:tab w:val="clear" w:pos="4153"/>
        <w:tab w:val="clear" w:pos="8306"/>
        <w:tab w:val="right" w:pos="9638"/>
      </w:tabs>
    </w:pPr>
    <w:r>
      <w:rPr>
        <w:color w:val="757579" w:themeColor="accent3"/>
        <w:sz w:val="20"/>
        <w:szCs w:val="20"/>
      </w:rPr>
      <w:tab/>
    </w:r>
    <w:r w:rsidRPr="00ED212D">
      <w:rPr>
        <w:rStyle w:val="PageNumber"/>
      </w:rPr>
      <w:fldChar w:fldCharType="begin"/>
    </w:r>
    <w:r w:rsidRPr="00ED212D">
      <w:rPr>
        <w:rStyle w:val="PageNumber"/>
      </w:rPr>
      <w:instrText xml:space="preserve"> PAGE </w:instrText>
    </w:r>
    <w:r w:rsidRPr="00ED212D">
      <w:rPr>
        <w:rStyle w:val="PageNumber"/>
      </w:rPr>
      <w:fldChar w:fldCharType="separate"/>
    </w:r>
    <w:r w:rsidRPr="00ED212D">
      <w:rPr>
        <w:rStyle w:val="PageNumber"/>
      </w:rPr>
      <w:t>1</w:t>
    </w:r>
    <w:r w:rsidRPr="00ED212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ECC20" w14:textId="77777777" w:rsidR="00A31CF6" w:rsidRDefault="00A31CF6" w:rsidP="000A377A">
      <w:r>
        <w:separator/>
      </w:r>
    </w:p>
  </w:footnote>
  <w:footnote w:type="continuationSeparator" w:id="0">
    <w:p w14:paraId="10043A05" w14:textId="77777777" w:rsidR="00A31CF6" w:rsidRDefault="00A31CF6" w:rsidP="000A377A">
      <w:r>
        <w:continuationSeparator/>
      </w:r>
    </w:p>
  </w:footnote>
  <w:footnote w:type="continuationNotice" w:id="1">
    <w:p w14:paraId="683E6840" w14:textId="77777777" w:rsidR="00A31CF6" w:rsidRDefault="00A31CF6">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8AAA9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62C02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E2886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564CB3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69A082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73AAA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29CF7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D067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7270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9850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A7A0D"/>
    <w:multiLevelType w:val="hybridMultilevel"/>
    <w:tmpl w:val="FFFFFFFF"/>
    <w:lvl w:ilvl="0" w:tplc="1BD40AAA">
      <w:start w:val="1"/>
      <w:numFmt w:val="bullet"/>
      <w:lvlText w:val=""/>
      <w:lvlJc w:val="left"/>
      <w:pPr>
        <w:ind w:left="720" w:hanging="360"/>
      </w:pPr>
      <w:rPr>
        <w:rFonts w:ascii="Symbol" w:hAnsi="Symbol" w:hint="default"/>
      </w:rPr>
    </w:lvl>
    <w:lvl w:ilvl="1" w:tplc="7206D062">
      <w:start w:val="1"/>
      <w:numFmt w:val="bullet"/>
      <w:lvlText w:val="o"/>
      <w:lvlJc w:val="left"/>
      <w:pPr>
        <w:ind w:left="1440" w:hanging="360"/>
      </w:pPr>
      <w:rPr>
        <w:rFonts w:ascii="Courier New" w:hAnsi="Courier New" w:hint="default"/>
      </w:rPr>
    </w:lvl>
    <w:lvl w:ilvl="2" w:tplc="BA9A288E">
      <w:start w:val="1"/>
      <w:numFmt w:val="bullet"/>
      <w:lvlText w:val=""/>
      <w:lvlJc w:val="left"/>
      <w:pPr>
        <w:ind w:left="2160" w:hanging="360"/>
      </w:pPr>
      <w:rPr>
        <w:rFonts w:ascii="Symbol" w:hAnsi="Symbol" w:hint="default"/>
      </w:rPr>
    </w:lvl>
    <w:lvl w:ilvl="3" w:tplc="4FA4CB78">
      <w:start w:val="1"/>
      <w:numFmt w:val="bullet"/>
      <w:lvlText w:val=""/>
      <w:lvlJc w:val="left"/>
      <w:pPr>
        <w:ind w:left="2880" w:hanging="360"/>
      </w:pPr>
      <w:rPr>
        <w:rFonts w:ascii="Symbol" w:hAnsi="Symbol" w:hint="default"/>
      </w:rPr>
    </w:lvl>
    <w:lvl w:ilvl="4" w:tplc="3918C2D4">
      <w:start w:val="1"/>
      <w:numFmt w:val="bullet"/>
      <w:lvlText w:val="o"/>
      <w:lvlJc w:val="left"/>
      <w:pPr>
        <w:ind w:left="3600" w:hanging="360"/>
      </w:pPr>
      <w:rPr>
        <w:rFonts w:ascii="Courier New" w:hAnsi="Courier New" w:hint="default"/>
      </w:rPr>
    </w:lvl>
    <w:lvl w:ilvl="5" w:tplc="E9DC2636">
      <w:start w:val="1"/>
      <w:numFmt w:val="bullet"/>
      <w:lvlText w:val=""/>
      <w:lvlJc w:val="left"/>
      <w:pPr>
        <w:ind w:left="4320" w:hanging="360"/>
      </w:pPr>
      <w:rPr>
        <w:rFonts w:ascii="Wingdings" w:hAnsi="Wingdings" w:hint="default"/>
      </w:rPr>
    </w:lvl>
    <w:lvl w:ilvl="6" w:tplc="6DAE4B82">
      <w:start w:val="1"/>
      <w:numFmt w:val="bullet"/>
      <w:lvlText w:val=""/>
      <w:lvlJc w:val="left"/>
      <w:pPr>
        <w:ind w:left="5040" w:hanging="360"/>
      </w:pPr>
      <w:rPr>
        <w:rFonts w:ascii="Symbol" w:hAnsi="Symbol" w:hint="default"/>
      </w:rPr>
    </w:lvl>
    <w:lvl w:ilvl="7" w:tplc="099C0D0A">
      <w:start w:val="1"/>
      <w:numFmt w:val="bullet"/>
      <w:lvlText w:val="o"/>
      <w:lvlJc w:val="left"/>
      <w:pPr>
        <w:ind w:left="5760" w:hanging="360"/>
      </w:pPr>
      <w:rPr>
        <w:rFonts w:ascii="Courier New" w:hAnsi="Courier New" w:hint="default"/>
      </w:rPr>
    </w:lvl>
    <w:lvl w:ilvl="8" w:tplc="900201D8">
      <w:start w:val="1"/>
      <w:numFmt w:val="bullet"/>
      <w:lvlText w:val=""/>
      <w:lvlJc w:val="left"/>
      <w:pPr>
        <w:ind w:left="6480" w:hanging="360"/>
      </w:pPr>
      <w:rPr>
        <w:rFonts w:ascii="Wingdings" w:hAnsi="Wingdings" w:hint="default"/>
      </w:rPr>
    </w:lvl>
  </w:abstractNum>
  <w:abstractNum w:abstractNumId="11" w15:restartNumberingAfterBreak="0">
    <w:nsid w:val="05D14610"/>
    <w:multiLevelType w:val="hybridMultilevel"/>
    <w:tmpl w:val="1B249410"/>
    <w:lvl w:ilvl="0" w:tplc="DB583C64">
      <w:start w:val="1"/>
      <w:numFmt w:val="decimal"/>
      <w:lvlText w:val="%1."/>
      <w:lvlJc w:val="left"/>
      <w:pPr>
        <w:ind w:left="1440" w:hanging="360"/>
      </w:pPr>
      <w:rPr>
        <w:u w:val="none"/>
      </w:rPr>
    </w:lvl>
    <w:lvl w:ilvl="1" w:tplc="3716AB46">
      <w:start w:val="1"/>
      <w:numFmt w:val="lowerLetter"/>
      <w:lvlText w:val="%2."/>
      <w:lvlJc w:val="left"/>
      <w:pPr>
        <w:ind w:left="2160" w:hanging="360"/>
      </w:pPr>
      <w:rPr>
        <w:u w:val="none"/>
      </w:rPr>
    </w:lvl>
    <w:lvl w:ilvl="2" w:tplc="519085CE">
      <w:start w:val="1"/>
      <w:numFmt w:val="lowerRoman"/>
      <w:lvlText w:val="%3."/>
      <w:lvlJc w:val="right"/>
      <w:pPr>
        <w:ind w:left="2880" w:hanging="360"/>
      </w:pPr>
      <w:rPr>
        <w:u w:val="none"/>
      </w:rPr>
    </w:lvl>
    <w:lvl w:ilvl="3" w:tplc="AC2C8538">
      <w:start w:val="1"/>
      <w:numFmt w:val="decimal"/>
      <w:lvlText w:val="%4."/>
      <w:lvlJc w:val="left"/>
      <w:pPr>
        <w:ind w:left="3600" w:hanging="360"/>
      </w:pPr>
      <w:rPr>
        <w:u w:val="none"/>
      </w:rPr>
    </w:lvl>
    <w:lvl w:ilvl="4" w:tplc="3EA82712">
      <w:start w:val="1"/>
      <w:numFmt w:val="lowerLetter"/>
      <w:lvlText w:val="%5."/>
      <w:lvlJc w:val="left"/>
      <w:pPr>
        <w:ind w:left="4320" w:hanging="360"/>
      </w:pPr>
      <w:rPr>
        <w:u w:val="none"/>
      </w:rPr>
    </w:lvl>
    <w:lvl w:ilvl="5" w:tplc="582C2662">
      <w:start w:val="1"/>
      <w:numFmt w:val="lowerRoman"/>
      <w:lvlText w:val="%6."/>
      <w:lvlJc w:val="right"/>
      <w:pPr>
        <w:ind w:left="5040" w:hanging="360"/>
      </w:pPr>
      <w:rPr>
        <w:u w:val="none"/>
      </w:rPr>
    </w:lvl>
    <w:lvl w:ilvl="6" w:tplc="019E8300">
      <w:start w:val="1"/>
      <w:numFmt w:val="decimal"/>
      <w:lvlText w:val="%7."/>
      <w:lvlJc w:val="left"/>
      <w:pPr>
        <w:ind w:left="5760" w:hanging="360"/>
      </w:pPr>
      <w:rPr>
        <w:u w:val="none"/>
      </w:rPr>
    </w:lvl>
    <w:lvl w:ilvl="7" w:tplc="F4A627CE">
      <w:start w:val="1"/>
      <w:numFmt w:val="lowerLetter"/>
      <w:lvlText w:val="%8."/>
      <w:lvlJc w:val="left"/>
      <w:pPr>
        <w:ind w:left="6480" w:hanging="360"/>
      </w:pPr>
      <w:rPr>
        <w:u w:val="none"/>
      </w:rPr>
    </w:lvl>
    <w:lvl w:ilvl="8" w:tplc="7646F398">
      <w:start w:val="1"/>
      <w:numFmt w:val="lowerRoman"/>
      <w:lvlText w:val="%9."/>
      <w:lvlJc w:val="right"/>
      <w:pPr>
        <w:ind w:left="7200" w:hanging="360"/>
      </w:pPr>
      <w:rPr>
        <w:u w:val="none"/>
      </w:rPr>
    </w:lvl>
  </w:abstractNum>
  <w:abstractNum w:abstractNumId="12" w15:restartNumberingAfterBreak="0">
    <w:nsid w:val="092E5B27"/>
    <w:multiLevelType w:val="hybridMultilevel"/>
    <w:tmpl w:val="51B27D62"/>
    <w:lvl w:ilvl="0" w:tplc="B37C1774">
      <w:start w:val="1"/>
      <w:numFmt w:val="decimal"/>
      <w:lvlText w:val="%1."/>
      <w:lvlJc w:val="left"/>
      <w:pPr>
        <w:ind w:left="1440" w:hanging="360"/>
      </w:pPr>
      <w:rPr>
        <w:u w:val="none"/>
      </w:rPr>
    </w:lvl>
    <w:lvl w:ilvl="1" w:tplc="12C456DC">
      <w:start w:val="1"/>
      <w:numFmt w:val="lowerLetter"/>
      <w:lvlText w:val="%2."/>
      <w:lvlJc w:val="left"/>
      <w:pPr>
        <w:ind w:left="2160" w:hanging="360"/>
      </w:pPr>
      <w:rPr>
        <w:u w:val="none"/>
      </w:rPr>
    </w:lvl>
    <w:lvl w:ilvl="2" w:tplc="C9C4D9B2">
      <w:start w:val="1"/>
      <w:numFmt w:val="lowerRoman"/>
      <w:lvlText w:val="%3."/>
      <w:lvlJc w:val="right"/>
      <w:pPr>
        <w:ind w:left="2880" w:hanging="360"/>
      </w:pPr>
      <w:rPr>
        <w:u w:val="none"/>
      </w:rPr>
    </w:lvl>
    <w:lvl w:ilvl="3" w:tplc="021A15F4">
      <w:start w:val="1"/>
      <w:numFmt w:val="decimal"/>
      <w:lvlText w:val="%4."/>
      <w:lvlJc w:val="left"/>
      <w:pPr>
        <w:ind w:left="3600" w:hanging="360"/>
      </w:pPr>
      <w:rPr>
        <w:u w:val="none"/>
      </w:rPr>
    </w:lvl>
    <w:lvl w:ilvl="4" w:tplc="B9BCDD6E">
      <w:start w:val="1"/>
      <w:numFmt w:val="lowerLetter"/>
      <w:lvlText w:val="%5."/>
      <w:lvlJc w:val="left"/>
      <w:pPr>
        <w:ind w:left="4320" w:hanging="360"/>
      </w:pPr>
      <w:rPr>
        <w:u w:val="none"/>
      </w:rPr>
    </w:lvl>
    <w:lvl w:ilvl="5" w:tplc="789A4432">
      <w:start w:val="1"/>
      <w:numFmt w:val="lowerRoman"/>
      <w:lvlText w:val="%6."/>
      <w:lvlJc w:val="right"/>
      <w:pPr>
        <w:ind w:left="5040" w:hanging="360"/>
      </w:pPr>
      <w:rPr>
        <w:u w:val="none"/>
      </w:rPr>
    </w:lvl>
    <w:lvl w:ilvl="6" w:tplc="8F868E5E">
      <w:start w:val="1"/>
      <w:numFmt w:val="decimal"/>
      <w:lvlText w:val="%7."/>
      <w:lvlJc w:val="left"/>
      <w:pPr>
        <w:ind w:left="5760" w:hanging="360"/>
      </w:pPr>
      <w:rPr>
        <w:u w:val="none"/>
      </w:rPr>
    </w:lvl>
    <w:lvl w:ilvl="7" w:tplc="45DEB096">
      <w:start w:val="1"/>
      <w:numFmt w:val="lowerLetter"/>
      <w:lvlText w:val="%8."/>
      <w:lvlJc w:val="left"/>
      <w:pPr>
        <w:ind w:left="6480" w:hanging="360"/>
      </w:pPr>
      <w:rPr>
        <w:u w:val="none"/>
      </w:rPr>
    </w:lvl>
    <w:lvl w:ilvl="8" w:tplc="ECC26ABA">
      <w:start w:val="1"/>
      <w:numFmt w:val="lowerRoman"/>
      <w:lvlText w:val="%9."/>
      <w:lvlJc w:val="right"/>
      <w:pPr>
        <w:ind w:left="7200" w:hanging="360"/>
      </w:pPr>
      <w:rPr>
        <w:u w:val="none"/>
      </w:rPr>
    </w:lvl>
  </w:abstractNum>
  <w:abstractNum w:abstractNumId="13" w15:restartNumberingAfterBreak="0">
    <w:nsid w:val="18D85A08"/>
    <w:multiLevelType w:val="hybridMultilevel"/>
    <w:tmpl w:val="39A84958"/>
    <w:lvl w:ilvl="0" w:tplc="FD72B1B4">
      <w:start w:val="1"/>
      <w:numFmt w:val="decimal"/>
      <w:lvlText w:val="%1."/>
      <w:lvlJc w:val="left"/>
      <w:pPr>
        <w:ind w:left="720" w:hanging="360"/>
      </w:pPr>
      <w:rPr>
        <w:u w:val="none"/>
      </w:rPr>
    </w:lvl>
    <w:lvl w:ilvl="1" w:tplc="F43C638E">
      <w:start w:val="1"/>
      <w:numFmt w:val="lowerLetter"/>
      <w:lvlText w:val="%2."/>
      <w:lvlJc w:val="left"/>
      <w:pPr>
        <w:ind w:left="1440" w:hanging="360"/>
      </w:pPr>
      <w:rPr>
        <w:u w:val="none"/>
      </w:rPr>
    </w:lvl>
    <w:lvl w:ilvl="2" w:tplc="B908158A">
      <w:start w:val="1"/>
      <w:numFmt w:val="lowerRoman"/>
      <w:lvlText w:val="%3."/>
      <w:lvlJc w:val="right"/>
      <w:pPr>
        <w:ind w:left="2160" w:hanging="360"/>
      </w:pPr>
      <w:rPr>
        <w:u w:val="none"/>
      </w:rPr>
    </w:lvl>
    <w:lvl w:ilvl="3" w:tplc="A536A1B0">
      <w:start w:val="1"/>
      <w:numFmt w:val="decimal"/>
      <w:lvlText w:val="%4."/>
      <w:lvlJc w:val="left"/>
      <w:pPr>
        <w:ind w:left="2880" w:hanging="360"/>
      </w:pPr>
      <w:rPr>
        <w:u w:val="none"/>
      </w:rPr>
    </w:lvl>
    <w:lvl w:ilvl="4" w:tplc="6A50E468">
      <w:start w:val="1"/>
      <w:numFmt w:val="lowerLetter"/>
      <w:lvlText w:val="%5."/>
      <w:lvlJc w:val="left"/>
      <w:pPr>
        <w:ind w:left="3600" w:hanging="360"/>
      </w:pPr>
      <w:rPr>
        <w:u w:val="none"/>
      </w:rPr>
    </w:lvl>
    <w:lvl w:ilvl="5" w:tplc="0F9C3A2A">
      <w:start w:val="1"/>
      <w:numFmt w:val="lowerRoman"/>
      <w:lvlText w:val="%6."/>
      <w:lvlJc w:val="right"/>
      <w:pPr>
        <w:ind w:left="4320" w:hanging="360"/>
      </w:pPr>
      <w:rPr>
        <w:u w:val="none"/>
      </w:rPr>
    </w:lvl>
    <w:lvl w:ilvl="6" w:tplc="D1EAB1F6">
      <w:start w:val="1"/>
      <w:numFmt w:val="decimal"/>
      <w:lvlText w:val="%7."/>
      <w:lvlJc w:val="left"/>
      <w:pPr>
        <w:ind w:left="5040" w:hanging="360"/>
      </w:pPr>
      <w:rPr>
        <w:u w:val="none"/>
      </w:rPr>
    </w:lvl>
    <w:lvl w:ilvl="7" w:tplc="DC240F22">
      <w:start w:val="1"/>
      <w:numFmt w:val="lowerLetter"/>
      <w:lvlText w:val="%8."/>
      <w:lvlJc w:val="left"/>
      <w:pPr>
        <w:ind w:left="5760" w:hanging="360"/>
      </w:pPr>
      <w:rPr>
        <w:u w:val="none"/>
      </w:rPr>
    </w:lvl>
    <w:lvl w:ilvl="8" w:tplc="F5207072">
      <w:start w:val="1"/>
      <w:numFmt w:val="lowerRoman"/>
      <w:lvlText w:val="%9."/>
      <w:lvlJc w:val="right"/>
      <w:pPr>
        <w:ind w:left="6480" w:hanging="360"/>
      </w:pPr>
      <w:rPr>
        <w:u w:val="none"/>
      </w:rPr>
    </w:lvl>
  </w:abstractNum>
  <w:abstractNum w:abstractNumId="14" w15:restartNumberingAfterBreak="0">
    <w:nsid w:val="2086735F"/>
    <w:multiLevelType w:val="hybridMultilevel"/>
    <w:tmpl w:val="F1420D32"/>
    <w:styleLink w:val="TableBullets"/>
    <w:lvl w:ilvl="0" w:tplc="8BC68F40">
      <w:start w:val="1"/>
      <w:numFmt w:val="bullet"/>
      <w:pStyle w:val="TableBullet"/>
      <w:lvlText w:val=""/>
      <w:lvlJc w:val="left"/>
      <w:pPr>
        <w:tabs>
          <w:tab w:val="num" w:pos="170"/>
        </w:tabs>
        <w:ind w:left="170" w:hanging="170"/>
      </w:pPr>
      <w:rPr>
        <w:rFonts w:ascii="Symbol" w:hAnsi="Symbol" w:hint="default"/>
      </w:rPr>
    </w:lvl>
    <w:lvl w:ilvl="1" w:tplc="34B200DE">
      <w:start w:val="1"/>
      <w:numFmt w:val="bullet"/>
      <w:lvlText w:val="o"/>
      <w:lvlJc w:val="left"/>
      <w:pPr>
        <w:ind w:left="1440" w:hanging="360"/>
      </w:pPr>
      <w:rPr>
        <w:rFonts w:ascii="Courier New" w:hAnsi="Courier New" w:hint="default"/>
      </w:rPr>
    </w:lvl>
    <w:lvl w:ilvl="2" w:tplc="86EA2410">
      <w:start w:val="1"/>
      <w:numFmt w:val="bullet"/>
      <w:lvlText w:val=""/>
      <w:lvlJc w:val="left"/>
      <w:pPr>
        <w:ind w:left="2160" w:hanging="360"/>
      </w:pPr>
      <w:rPr>
        <w:rFonts w:ascii="Wingdings" w:hAnsi="Wingdings" w:hint="default"/>
      </w:rPr>
    </w:lvl>
    <w:lvl w:ilvl="3" w:tplc="C7743B2C">
      <w:start w:val="1"/>
      <w:numFmt w:val="bullet"/>
      <w:lvlText w:val=""/>
      <w:lvlJc w:val="left"/>
      <w:pPr>
        <w:ind w:left="2880" w:hanging="360"/>
      </w:pPr>
      <w:rPr>
        <w:rFonts w:ascii="Symbol" w:hAnsi="Symbol" w:hint="default"/>
      </w:rPr>
    </w:lvl>
    <w:lvl w:ilvl="4" w:tplc="86CCD648">
      <w:start w:val="1"/>
      <w:numFmt w:val="bullet"/>
      <w:lvlText w:val="o"/>
      <w:lvlJc w:val="left"/>
      <w:pPr>
        <w:ind w:left="3600" w:hanging="360"/>
      </w:pPr>
      <w:rPr>
        <w:rFonts w:ascii="Courier New" w:hAnsi="Courier New" w:hint="default"/>
      </w:rPr>
    </w:lvl>
    <w:lvl w:ilvl="5" w:tplc="193C52A2">
      <w:start w:val="1"/>
      <w:numFmt w:val="bullet"/>
      <w:lvlText w:val=""/>
      <w:lvlJc w:val="left"/>
      <w:pPr>
        <w:ind w:left="4320" w:hanging="360"/>
      </w:pPr>
      <w:rPr>
        <w:rFonts w:ascii="Wingdings" w:hAnsi="Wingdings" w:hint="default"/>
      </w:rPr>
    </w:lvl>
    <w:lvl w:ilvl="6" w:tplc="67D60216">
      <w:start w:val="1"/>
      <w:numFmt w:val="bullet"/>
      <w:lvlText w:val=""/>
      <w:lvlJc w:val="left"/>
      <w:pPr>
        <w:ind w:left="5040" w:hanging="360"/>
      </w:pPr>
      <w:rPr>
        <w:rFonts w:ascii="Symbol" w:hAnsi="Symbol" w:hint="default"/>
      </w:rPr>
    </w:lvl>
    <w:lvl w:ilvl="7" w:tplc="61C2AB8E">
      <w:start w:val="1"/>
      <w:numFmt w:val="bullet"/>
      <w:lvlText w:val="o"/>
      <w:lvlJc w:val="left"/>
      <w:pPr>
        <w:ind w:left="5760" w:hanging="360"/>
      </w:pPr>
      <w:rPr>
        <w:rFonts w:ascii="Courier New" w:hAnsi="Courier New" w:hint="default"/>
      </w:rPr>
    </w:lvl>
    <w:lvl w:ilvl="8" w:tplc="DEAABE36">
      <w:start w:val="1"/>
      <w:numFmt w:val="bullet"/>
      <w:lvlText w:val=""/>
      <w:lvlJc w:val="left"/>
      <w:pPr>
        <w:ind w:left="6480" w:hanging="360"/>
      </w:pPr>
      <w:rPr>
        <w:rFonts w:ascii="Wingdings" w:hAnsi="Wingdings" w:hint="default"/>
      </w:rPr>
    </w:lvl>
  </w:abstractNum>
  <w:abstractNum w:abstractNumId="15" w15:restartNumberingAfterBreak="0">
    <w:nsid w:val="21050236"/>
    <w:multiLevelType w:val="hybridMultilevel"/>
    <w:tmpl w:val="9432AB92"/>
    <w:styleLink w:val="Sources"/>
    <w:lvl w:ilvl="0" w:tplc="6978BF98">
      <w:start w:val="1"/>
      <w:numFmt w:val="none"/>
      <w:lvlText w:val="Source:"/>
      <w:lvlJc w:val="left"/>
      <w:pPr>
        <w:tabs>
          <w:tab w:val="num" w:pos="624"/>
        </w:tabs>
        <w:ind w:left="624" w:hanging="624"/>
      </w:pPr>
      <w:rPr>
        <w:rFonts w:cs="Times New Roman" w:hint="default"/>
      </w:rPr>
    </w:lvl>
    <w:lvl w:ilvl="1" w:tplc="A620ADF6">
      <w:start w:val="1"/>
      <w:numFmt w:val="none"/>
      <w:lvlText w:val=""/>
      <w:lvlJc w:val="left"/>
      <w:pPr>
        <w:ind w:left="720" w:hanging="360"/>
      </w:pPr>
      <w:rPr>
        <w:rFonts w:cs="Times New Roman" w:hint="default"/>
      </w:rPr>
    </w:lvl>
    <w:lvl w:ilvl="2" w:tplc="37400990">
      <w:start w:val="1"/>
      <w:numFmt w:val="none"/>
      <w:lvlText w:val=""/>
      <w:lvlJc w:val="left"/>
      <w:pPr>
        <w:ind w:left="1080" w:hanging="360"/>
      </w:pPr>
      <w:rPr>
        <w:rFonts w:cs="Times New Roman" w:hint="default"/>
      </w:rPr>
    </w:lvl>
    <w:lvl w:ilvl="3" w:tplc="55E47CF6">
      <w:start w:val="1"/>
      <w:numFmt w:val="none"/>
      <w:lvlText w:val=""/>
      <w:lvlJc w:val="left"/>
      <w:pPr>
        <w:ind w:left="1440" w:hanging="360"/>
      </w:pPr>
      <w:rPr>
        <w:rFonts w:cs="Times New Roman" w:hint="default"/>
      </w:rPr>
    </w:lvl>
    <w:lvl w:ilvl="4" w:tplc="5F3AB1BC">
      <w:start w:val="1"/>
      <w:numFmt w:val="none"/>
      <w:lvlText w:val=""/>
      <w:lvlJc w:val="left"/>
      <w:pPr>
        <w:ind w:left="1800" w:hanging="360"/>
      </w:pPr>
      <w:rPr>
        <w:rFonts w:cs="Times New Roman" w:hint="default"/>
      </w:rPr>
    </w:lvl>
    <w:lvl w:ilvl="5" w:tplc="2E60899C">
      <w:start w:val="1"/>
      <w:numFmt w:val="none"/>
      <w:lvlText w:val=""/>
      <w:lvlJc w:val="left"/>
      <w:pPr>
        <w:ind w:left="2160" w:hanging="360"/>
      </w:pPr>
      <w:rPr>
        <w:rFonts w:cs="Times New Roman" w:hint="default"/>
      </w:rPr>
    </w:lvl>
    <w:lvl w:ilvl="6" w:tplc="A4085E3E">
      <w:start w:val="1"/>
      <w:numFmt w:val="none"/>
      <w:lvlText w:val=""/>
      <w:lvlJc w:val="left"/>
      <w:pPr>
        <w:ind w:left="2520" w:hanging="360"/>
      </w:pPr>
      <w:rPr>
        <w:rFonts w:cs="Times New Roman" w:hint="default"/>
      </w:rPr>
    </w:lvl>
    <w:lvl w:ilvl="7" w:tplc="DBEC86A6">
      <w:start w:val="1"/>
      <w:numFmt w:val="none"/>
      <w:lvlText w:val=""/>
      <w:lvlJc w:val="left"/>
      <w:pPr>
        <w:ind w:left="2880" w:hanging="360"/>
      </w:pPr>
      <w:rPr>
        <w:rFonts w:cs="Times New Roman" w:hint="default"/>
      </w:rPr>
    </w:lvl>
    <w:lvl w:ilvl="8" w:tplc="2E1401F6">
      <w:start w:val="1"/>
      <w:numFmt w:val="none"/>
      <w:lvlText w:val=""/>
      <w:lvlJc w:val="left"/>
      <w:pPr>
        <w:ind w:left="3240" w:hanging="360"/>
      </w:pPr>
      <w:rPr>
        <w:rFonts w:cs="Times New Roman" w:hint="default"/>
      </w:rPr>
    </w:lvl>
  </w:abstractNum>
  <w:abstractNum w:abstractNumId="16" w15:restartNumberingAfterBreak="0">
    <w:nsid w:val="21AE444F"/>
    <w:multiLevelType w:val="hybridMultilevel"/>
    <w:tmpl w:val="A3E8A7AE"/>
    <w:lvl w:ilvl="0" w:tplc="D654DD86">
      <w:start w:val="1"/>
      <w:numFmt w:val="decimal"/>
      <w:lvlText w:val="%1."/>
      <w:lvlJc w:val="left"/>
      <w:pPr>
        <w:ind w:left="1440" w:hanging="360"/>
      </w:pPr>
      <w:rPr>
        <w:u w:val="none"/>
      </w:rPr>
    </w:lvl>
    <w:lvl w:ilvl="1" w:tplc="F62C9686">
      <w:start w:val="1"/>
      <w:numFmt w:val="lowerLetter"/>
      <w:lvlText w:val="%2."/>
      <w:lvlJc w:val="left"/>
      <w:pPr>
        <w:ind w:left="2160" w:hanging="360"/>
      </w:pPr>
      <w:rPr>
        <w:u w:val="none"/>
      </w:rPr>
    </w:lvl>
    <w:lvl w:ilvl="2" w:tplc="04E8989A">
      <w:start w:val="1"/>
      <w:numFmt w:val="lowerRoman"/>
      <w:lvlText w:val="%3."/>
      <w:lvlJc w:val="right"/>
      <w:pPr>
        <w:ind w:left="2880" w:hanging="360"/>
      </w:pPr>
      <w:rPr>
        <w:u w:val="none"/>
      </w:rPr>
    </w:lvl>
    <w:lvl w:ilvl="3" w:tplc="DA801A80">
      <w:start w:val="1"/>
      <w:numFmt w:val="decimal"/>
      <w:lvlText w:val="%4."/>
      <w:lvlJc w:val="left"/>
      <w:pPr>
        <w:ind w:left="3600" w:hanging="360"/>
      </w:pPr>
      <w:rPr>
        <w:u w:val="none"/>
      </w:rPr>
    </w:lvl>
    <w:lvl w:ilvl="4" w:tplc="FE3A9FB0">
      <w:start w:val="1"/>
      <w:numFmt w:val="lowerLetter"/>
      <w:lvlText w:val="%5."/>
      <w:lvlJc w:val="left"/>
      <w:pPr>
        <w:ind w:left="4320" w:hanging="360"/>
      </w:pPr>
      <w:rPr>
        <w:u w:val="none"/>
      </w:rPr>
    </w:lvl>
    <w:lvl w:ilvl="5" w:tplc="A8B48888">
      <w:start w:val="1"/>
      <w:numFmt w:val="lowerRoman"/>
      <w:lvlText w:val="%6."/>
      <w:lvlJc w:val="right"/>
      <w:pPr>
        <w:ind w:left="5040" w:hanging="360"/>
      </w:pPr>
      <w:rPr>
        <w:u w:val="none"/>
      </w:rPr>
    </w:lvl>
    <w:lvl w:ilvl="6" w:tplc="3E12C190">
      <w:start w:val="1"/>
      <w:numFmt w:val="decimal"/>
      <w:lvlText w:val="%7."/>
      <w:lvlJc w:val="left"/>
      <w:pPr>
        <w:ind w:left="5760" w:hanging="360"/>
      </w:pPr>
      <w:rPr>
        <w:u w:val="none"/>
      </w:rPr>
    </w:lvl>
    <w:lvl w:ilvl="7" w:tplc="6BE4A326">
      <w:start w:val="1"/>
      <w:numFmt w:val="lowerLetter"/>
      <w:lvlText w:val="%8."/>
      <w:lvlJc w:val="left"/>
      <w:pPr>
        <w:ind w:left="6480" w:hanging="360"/>
      </w:pPr>
      <w:rPr>
        <w:u w:val="none"/>
      </w:rPr>
    </w:lvl>
    <w:lvl w:ilvl="8" w:tplc="794CB9F8">
      <w:start w:val="1"/>
      <w:numFmt w:val="lowerRoman"/>
      <w:lvlText w:val="%9."/>
      <w:lvlJc w:val="right"/>
      <w:pPr>
        <w:ind w:left="7200" w:hanging="360"/>
      </w:pPr>
      <w:rPr>
        <w:u w:val="none"/>
      </w:rPr>
    </w:lvl>
  </w:abstractNum>
  <w:abstractNum w:abstractNumId="17" w15:restartNumberingAfterBreak="0">
    <w:nsid w:val="23EE25C9"/>
    <w:multiLevelType w:val="hybridMultilevel"/>
    <w:tmpl w:val="A2ECBC02"/>
    <w:lvl w:ilvl="0" w:tplc="1A52FA5C">
      <w:start w:val="1"/>
      <w:numFmt w:val="decimal"/>
      <w:lvlText w:val="%1."/>
      <w:lvlJc w:val="left"/>
      <w:pPr>
        <w:ind w:left="1440" w:hanging="360"/>
      </w:pPr>
      <w:rPr>
        <w:u w:val="none"/>
      </w:rPr>
    </w:lvl>
    <w:lvl w:ilvl="1" w:tplc="444A5B4A">
      <w:start w:val="1"/>
      <w:numFmt w:val="lowerLetter"/>
      <w:lvlText w:val="%2."/>
      <w:lvlJc w:val="left"/>
      <w:pPr>
        <w:ind w:left="2160" w:hanging="360"/>
      </w:pPr>
      <w:rPr>
        <w:u w:val="none"/>
      </w:rPr>
    </w:lvl>
    <w:lvl w:ilvl="2" w:tplc="A5AAE7DA">
      <w:start w:val="1"/>
      <w:numFmt w:val="lowerRoman"/>
      <w:lvlText w:val="%3."/>
      <w:lvlJc w:val="right"/>
      <w:pPr>
        <w:ind w:left="2880" w:hanging="360"/>
      </w:pPr>
      <w:rPr>
        <w:u w:val="none"/>
      </w:rPr>
    </w:lvl>
    <w:lvl w:ilvl="3" w:tplc="4198B588">
      <w:start w:val="1"/>
      <w:numFmt w:val="decimal"/>
      <w:lvlText w:val="%4."/>
      <w:lvlJc w:val="left"/>
      <w:pPr>
        <w:ind w:left="3600" w:hanging="360"/>
      </w:pPr>
      <w:rPr>
        <w:u w:val="none"/>
      </w:rPr>
    </w:lvl>
    <w:lvl w:ilvl="4" w:tplc="A7B8CF2C">
      <w:start w:val="1"/>
      <w:numFmt w:val="lowerLetter"/>
      <w:lvlText w:val="%5."/>
      <w:lvlJc w:val="left"/>
      <w:pPr>
        <w:ind w:left="4320" w:hanging="360"/>
      </w:pPr>
      <w:rPr>
        <w:u w:val="none"/>
      </w:rPr>
    </w:lvl>
    <w:lvl w:ilvl="5" w:tplc="66483F48">
      <w:start w:val="1"/>
      <w:numFmt w:val="lowerRoman"/>
      <w:lvlText w:val="%6."/>
      <w:lvlJc w:val="right"/>
      <w:pPr>
        <w:ind w:left="5040" w:hanging="360"/>
      </w:pPr>
      <w:rPr>
        <w:u w:val="none"/>
      </w:rPr>
    </w:lvl>
    <w:lvl w:ilvl="6" w:tplc="352AF432">
      <w:start w:val="1"/>
      <w:numFmt w:val="decimal"/>
      <w:lvlText w:val="%7."/>
      <w:lvlJc w:val="left"/>
      <w:pPr>
        <w:ind w:left="5760" w:hanging="360"/>
      </w:pPr>
      <w:rPr>
        <w:u w:val="none"/>
      </w:rPr>
    </w:lvl>
    <w:lvl w:ilvl="7" w:tplc="BA980472">
      <w:start w:val="1"/>
      <w:numFmt w:val="lowerLetter"/>
      <w:lvlText w:val="%8."/>
      <w:lvlJc w:val="left"/>
      <w:pPr>
        <w:ind w:left="6480" w:hanging="360"/>
      </w:pPr>
      <w:rPr>
        <w:u w:val="none"/>
      </w:rPr>
    </w:lvl>
    <w:lvl w:ilvl="8" w:tplc="E4067060">
      <w:start w:val="1"/>
      <w:numFmt w:val="lowerRoman"/>
      <w:lvlText w:val="%9."/>
      <w:lvlJc w:val="right"/>
      <w:pPr>
        <w:ind w:left="7200" w:hanging="360"/>
      </w:pPr>
      <w:rPr>
        <w:u w:val="none"/>
      </w:rPr>
    </w:lvl>
  </w:abstractNum>
  <w:abstractNum w:abstractNumId="18" w15:restartNumberingAfterBreak="0">
    <w:nsid w:val="28B572A6"/>
    <w:multiLevelType w:val="hybridMultilevel"/>
    <w:tmpl w:val="22DEDF6A"/>
    <w:lvl w:ilvl="0" w:tplc="D2A8341C">
      <w:start w:val="1"/>
      <w:numFmt w:val="decimal"/>
      <w:lvlText w:val="%1."/>
      <w:lvlJc w:val="left"/>
      <w:pPr>
        <w:ind w:left="1440" w:hanging="360"/>
      </w:pPr>
      <w:rPr>
        <w:u w:val="none"/>
      </w:rPr>
    </w:lvl>
    <w:lvl w:ilvl="1" w:tplc="756A0642">
      <w:start w:val="1"/>
      <w:numFmt w:val="lowerLetter"/>
      <w:lvlText w:val="%2."/>
      <w:lvlJc w:val="left"/>
      <w:pPr>
        <w:ind w:left="2160" w:hanging="360"/>
      </w:pPr>
      <w:rPr>
        <w:u w:val="none"/>
      </w:rPr>
    </w:lvl>
    <w:lvl w:ilvl="2" w:tplc="6AC8F6F8">
      <w:start w:val="1"/>
      <w:numFmt w:val="lowerRoman"/>
      <w:lvlText w:val="%3."/>
      <w:lvlJc w:val="right"/>
      <w:pPr>
        <w:ind w:left="2880" w:hanging="360"/>
      </w:pPr>
      <w:rPr>
        <w:u w:val="none"/>
      </w:rPr>
    </w:lvl>
    <w:lvl w:ilvl="3" w:tplc="20F22A3C">
      <w:start w:val="1"/>
      <w:numFmt w:val="decimal"/>
      <w:lvlText w:val="%4."/>
      <w:lvlJc w:val="left"/>
      <w:pPr>
        <w:ind w:left="3600" w:hanging="360"/>
      </w:pPr>
      <w:rPr>
        <w:u w:val="none"/>
      </w:rPr>
    </w:lvl>
    <w:lvl w:ilvl="4" w:tplc="82BE41EE">
      <w:start w:val="1"/>
      <w:numFmt w:val="lowerLetter"/>
      <w:lvlText w:val="%5."/>
      <w:lvlJc w:val="left"/>
      <w:pPr>
        <w:ind w:left="4320" w:hanging="360"/>
      </w:pPr>
      <w:rPr>
        <w:u w:val="none"/>
      </w:rPr>
    </w:lvl>
    <w:lvl w:ilvl="5" w:tplc="B38EBEF2">
      <w:start w:val="1"/>
      <w:numFmt w:val="lowerRoman"/>
      <w:lvlText w:val="%6."/>
      <w:lvlJc w:val="right"/>
      <w:pPr>
        <w:ind w:left="5040" w:hanging="360"/>
      </w:pPr>
      <w:rPr>
        <w:u w:val="none"/>
      </w:rPr>
    </w:lvl>
    <w:lvl w:ilvl="6" w:tplc="E58E01AA">
      <w:start w:val="1"/>
      <w:numFmt w:val="decimal"/>
      <w:lvlText w:val="%7."/>
      <w:lvlJc w:val="left"/>
      <w:pPr>
        <w:ind w:left="5760" w:hanging="360"/>
      </w:pPr>
      <w:rPr>
        <w:u w:val="none"/>
      </w:rPr>
    </w:lvl>
    <w:lvl w:ilvl="7" w:tplc="154ECAB4">
      <w:start w:val="1"/>
      <w:numFmt w:val="lowerLetter"/>
      <w:lvlText w:val="%8."/>
      <w:lvlJc w:val="left"/>
      <w:pPr>
        <w:ind w:left="6480" w:hanging="360"/>
      </w:pPr>
      <w:rPr>
        <w:u w:val="none"/>
      </w:rPr>
    </w:lvl>
    <w:lvl w:ilvl="8" w:tplc="E1F055F4">
      <w:start w:val="1"/>
      <w:numFmt w:val="lowerRoman"/>
      <w:lvlText w:val="%9."/>
      <w:lvlJc w:val="right"/>
      <w:pPr>
        <w:ind w:left="7200" w:hanging="360"/>
      </w:pPr>
      <w:rPr>
        <w:u w:val="none"/>
      </w:rPr>
    </w:lvl>
  </w:abstractNum>
  <w:abstractNum w:abstractNumId="19" w15:restartNumberingAfterBreak="0">
    <w:nsid w:val="28B57485"/>
    <w:multiLevelType w:val="hybridMultilevel"/>
    <w:tmpl w:val="0C09001D"/>
    <w:styleLink w:val="1ai"/>
    <w:lvl w:ilvl="0" w:tplc="A1D01106">
      <w:start w:val="1"/>
      <w:numFmt w:val="decimal"/>
      <w:lvlText w:val="%1)"/>
      <w:lvlJc w:val="left"/>
      <w:pPr>
        <w:tabs>
          <w:tab w:val="num" w:pos="360"/>
        </w:tabs>
        <w:ind w:left="360" w:hanging="360"/>
      </w:pPr>
      <w:rPr>
        <w:rFonts w:cs="Times New Roman"/>
      </w:rPr>
    </w:lvl>
    <w:lvl w:ilvl="1" w:tplc="8AFA2E5E">
      <w:start w:val="1"/>
      <w:numFmt w:val="lowerLetter"/>
      <w:lvlText w:val="%2)"/>
      <w:lvlJc w:val="left"/>
      <w:pPr>
        <w:tabs>
          <w:tab w:val="num" w:pos="720"/>
        </w:tabs>
        <w:ind w:left="720" w:hanging="360"/>
      </w:pPr>
      <w:rPr>
        <w:rFonts w:cs="Times New Roman"/>
      </w:rPr>
    </w:lvl>
    <w:lvl w:ilvl="2" w:tplc="2E108CCA">
      <w:start w:val="1"/>
      <w:numFmt w:val="lowerRoman"/>
      <w:lvlText w:val="%3)"/>
      <w:lvlJc w:val="left"/>
      <w:pPr>
        <w:tabs>
          <w:tab w:val="num" w:pos="1080"/>
        </w:tabs>
        <w:ind w:left="1080" w:hanging="360"/>
      </w:pPr>
      <w:rPr>
        <w:rFonts w:cs="Times New Roman"/>
      </w:rPr>
    </w:lvl>
    <w:lvl w:ilvl="3" w:tplc="89DC2CDC">
      <w:start w:val="1"/>
      <w:numFmt w:val="decimal"/>
      <w:lvlText w:val="(%4)"/>
      <w:lvlJc w:val="left"/>
      <w:pPr>
        <w:tabs>
          <w:tab w:val="num" w:pos="1440"/>
        </w:tabs>
        <w:ind w:left="1440" w:hanging="360"/>
      </w:pPr>
      <w:rPr>
        <w:rFonts w:cs="Times New Roman"/>
      </w:rPr>
    </w:lvl>
    <w:lvl w:ilvl="4" w:tplc="5796A550">
      <w:start w:val="1"/>
      <w:numFmt w:val="lowerLetter"/>
      <w:lvlText w:val="(%5)"/>
      <w:lvlJc w:val="left"/>
      <w:pPr>
        <w:tabs>
          <w:tab w:val="num" w:pos="1800"/>
        </w:tabs>
        <w:ind w:left="1800" w:hanging="360"/>
      </w:pPr>
      <w:rPr>
        <w:rFonts w:cs="Times New Roman"/>
      </w:rPr>
    </w:lvl>
    <w:lvl w:ilvl="5" w:tplc="649887A6">
      <w:start w:val="1"/>
      <w:numFmt w:val="lowerRoman"/>
      <w:lvlText w:val="(%6)"/>
      <w:lvlJc w:val="left"/>
      <w:pPr>
        <w:tabs>
          <w:tab w:val="num" w:pos="2160"/>
        </w:tabs>
        <w:ind w:left="2160" w:hanging="360"/>
      </w:pPr>
      <w:rPr>
        <w:rFonts w:cs="Times New Roman"/>
      </w:rPr>
    </w:lvl>
    <w:lvl w:ilvl="6" w:tplc="765ACAC0">
      <w:start w:val="1"/>
      <w:numFmt w:val="decimal"/>
      <w:lvlText w:val="%7."/>
      <w:lvlJc w:val="left"/>
      <w:pPr>
        <w:tabs>
          <w:tab w:val="num" w:pos="2520"/>
        </w:tabs>
        <w:ind w:left="2520" w:hanging="360"/>
      </w:pPr>
      <w:rPr>
        <w:rFonts w:cs="Times New Roman"/>
      </w:rPr>
    </w:lvl>
    <w:lvl w:ilvl="7" w:tplc="C2804198">
      <w:start w:val="1"/>
      <w:numFmt w:val="lowerLetter"/>
      <w:lvlText w:val="%8."/>
      <w:lvlJc w:val="left"/>
      <w:pPr>
        <w:tabs>
          <w:tab w:val="num" w:pos="2880"/>
        </w:tabs>
        <w:ind w:left="2880" w:hanging="360"/>
      </w:pPr>
      <w:rPr>
        <w:rFonts w:cs="Times New Roman"/>
      </w:rPr>
    </w:lvl>
    <w:lvl w:ilvl="8" w:tplc="DE76E0C0">
      <w:start w:val="1"/>
      <w:numFmt w:val="lowerRoman"/>
      <w:lvlText w:val="%9."/>
      <w:lvlJc w:val="left"/>
      <w:pPr>
        <w:tabs>
          <w:tab w:val="num" w:pos="3240"/>
        </w:tabs>
        <w:ind w:left="3240" w:hanging="360"/>
      </w:pPr>
      <w:rPr>
        <w:rFonts w:cs="Times New Roman"/>
      </w:rPr>
    </w:lvl>
  </w:abstractNum>
  <w:abstractNum w:abstractNumId="20" w15:restartNumberingAfterBreak="0">
    <w:nsid w:val="3EA7459B"/>
    <w:multiLevelType w:val="hybridMultilevel"/>
    <w:tmpl w:val="090C4A92"/>
    <w:lvl w:ilvl="0" w:tplc="B29A3278">
      <w:start w:val="1"/>
      <w:numFmt w:val="bullet"/>
      <w:pStyle w:val="Boxedlist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1" w15:restartNumberingAfterBreak="0">
    <w:nsid w:val="3EE5111B"/>
    <w:multiLevelType w:val="hybridMultilevel"/>
    <w:tmpl w:val="515CA6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405D00"/>
    <w:multiLevelType w:val="hybridMultilevel"/>
    <w:tmpl w:val="081A3870"/>
    <w:lvl w:ilvl="0" w:tplc="95206BF4">
      <w:start w:val="1"/>
      <w:numFmt w:val="decimal"/>
      <w:lvlText w:val="%1."/>
      <w:lvlJc w:val="left"/>
      <w:pPr>
        <w:ind w:left="1440" w:hanging="360"/>
      </w:pPr>
      <w:rPr>
        <w:u w:val="none"/>
      </w:rPr>
    </w:lvl>
    <w:lvl w:ilvl="1" w:tplc="DD882B96">
      <w:start w:val="1"/>
      <w:numFmt w:val="lowerLetter"/>
      <w:lvlText w:val="%2."/>
      <w:lvlJc w:val="left"/>
      <w:pPr>
        <w:ind w:left="2160" w:hanging="360"/>
      </w:pPr>
      <w:rPr>
        <w:u w:val="none"/>
      </w:rPr>
    </w:lvl>
    <w:lvl w:ilvl="2" w:tplc="A350B9F4">
      <w:start w:val="1"/>
      <w:numFmt w:val="lowerRoman"/>
      <w:lvlText w:val="%3."/>
      <w:lvlJc w:val="right"/>
      <w:pPr>
        <w:ind w:left="2880" w:hanging="360"/>
      </w:pPr>
      <w:rPr>
        <w:u w:val="none"/>
      </w:rPr>
    </w:lvl>
    <w:lvl w:ilvl="3" w:tplc="4C747412">
      <w:start w:val="1"/>
      <w:numFmt w:val="decimal"/>
      <w:lvlText w:val="%4."/>
      <w:lvlJc w:val="left"/>
      <w:pPr>
        <w:ind w:left="3600" w:hanging="360"/>
      </w:pPr>
      <w:rPr>
        <w:u w:val="none"/>
      </w:rPr>
    </w:lvl>
    <w:lvl w:ilvl="4" w:tplc="3FFE4BF8">
      <w:start w:val="1"/>
      <w:numFmt w:val="lowerLetter"/>
      <w:lvlText w:val="%5."/>
      <w:lvlJc w:val="left"/>
      <w:pPr>
        <w:ind w:left="4320" w:hanging="360"/>
      </w:pPr>
      <w:rPr>
        <w:u w:val="none"/>
      </w:rPr>
    </w:lvl>
    <w:lvl w:ilvl="5" w:tplc="BB60F31C">
      <w:start w:val="1"/>
      <w:numFmt w:val="lowerRoman"/>
      <w:lvlText w:val="%6."/>
      <w:lvlJc w:val="right"/>
      <w:pPr>
        <w:ind w:left="5040" w:hanging="360"/>
      </w:pPr>
      <w:rPr>
        <w:u w:val="none"/>
      </w:rPr>
    </w:lvl>
    <w:lvl w:ilvl="6" w:tplc="386AB034">
      <w:start w:val="1"/>
      <w:numFmt w:val="decimal"/>
      <w:lvlText w:val="%7."/>
      <w:lvlJc w:val="left"/>
      <w:pPr>
        <w:ind w:left="5760" w:hanging="360"/>
      </w:pPr>
      <w:rPr>
        <w:u w:val="none"/>
      </w:rPr>
    </w:lvl>
    <w:lvl w:ilvl="7" w:tplc="425E7A72">
      <w:start w:val="1"/>
      <w:numFmt w:val="lowerLetter"/>
      <w:lvlText w:val="%8."/>
      <w:lvlJc w:val="left"/>
      <w:pPr>
        <w:ind w:left="6480" w:hanging="360"/>
      </w:pPr>
      <w:rPr>
        <w:u w:val="none"/>
      </w:rPr>
    </w:lvl>
    <w:lvl w:ilvl="8" w:tplc="CB4495B8">
      <w:start w:val="1"/>
      <w:numFmt w:val="lowerRoman"/>
      <w:lvlText w:val="%9."/>
      <w:lvlJc w:val="right"/>
      <w:pPr>
        <w:ind w:left="7200" w:hanging="360"/>
      </w:pPr>
      <w:rPr>
        <w:u w:val="none"/>
      </w:rPr>
    </w:lvl>
  </w:abstractNum>
  <w:abstractNum w:abstractNumId="23" w15:restartNumberingAfterBreak="0">
    <w:nsid w:val="4265682E"/>
    <w:multiLevelType w:val="hybridMultilevel"/>
    <w:tmpl w:val="6E74B694"/>
    <w:styleLink w:val="Bullets"/>
    <w:lvl w:ilvl="0" w:tplc="0AB05708">
      <w:start w:val="1"/>
      <w:numFmt w:val="bullet"/>
      <w:pStyle w:val="ListBullet"/>
      <w:lvlText w:val=""/>
      <w:lvlJc w:val="left"/>
      <w:pPr>
        <w:tabs>
          <w:tab w:val="num" w:pos="199"/>
        </w:tabs>
        <w:ind w:left="199" w:hanging="199"/>
      </w:pPr>
      <w:rPr>
        <w:rFonts w:ascii="Symbol" w:hAnsi="Symbol" w:hint="default"/>
      </w:rPr>
    </w:lvl>
    <w:lvl w:ilvl="1" w:tplc="2F86A960">
      <w:start w:val="1"/>
      <w:numFmt w:val="bullet"/>
      <w:pStyle w:val="ListBullet2"/>
      <w:lvlText w:val="–"/>
      <w:lvlJc w:val="left"/>
      <w:pPr>
        <w:tabs>
          <w:tab w:val="num" w:pos="397"/>
        </w:tabs>
        <w:ind w:left="397" w:hanging="198"/>
      </w:pPr>
      <w:rPr>
        <w:rFonts w:ascii="Arial" w:hAnsi="Arial" w:hint="default"/>
      </w:rPr>
    </w:lvl>
    <w:lvl w:ilvl="2" w:tplc="7A20B0E2">
      <w:start w:val="1"/>
      <w:numFmt w:val="bullet"/>
      <w:lvlText w:val="–"/>
      <w:lvlJc w:val="left"/>
      <w:pPr>
        <w:tabs>
          <w:tab w:val="num" w:pos="595"/>
        </w:tabs>
        <w:ind w:left="595" w:hanging="198"/>
      </w:pPr>
      <w:rPr>
        <w:rFonts w:ascii="Arial" w:hAnsi="Arial" w:hint="default"/>
      </w:rPr>
    </w:lvl>
    <w:lvl w:ilvl="3" w:tplc="4F0C04F0">
      <w:start w:val="1"/>
      <w:numFmt w:val="none"/>
      <w:lvlText w:val=""/>
      <w:lvlJc w:val="left"/>
      <w:pPr>
        <w:ind w:left="2880" w:hanging="360"/>
      </w:pPr>
      <w:rPr>
        <w:rFonts w:cs="Times New Roman" w:hint="default"/>
      </w:rPr>
    </w:lvl>
    <w:lvl w:ilvl="4" w:tplc="DDE07616">
      <w:start w:val="1"/>
      <w:numFmt w:val="none"/>
      <w:lvlText w:val=""/>
      <w:lvlJc w:val="left"/>
      <w:pPr>
        <w:ind w:left="3600" w:hanging="360"/>
      </w:pPr>
      <w:rPr>
        <w:rFonts w:cs="Times New Roman" w:hint="default"/>
      </w:rPr>
    </w:lvl>
    <w:lvl w:ilvl="5" w:tplc="AB8809D0">
      <w:start w:val="1"/>
      <w:numFmt w:val="none"/>
      <w:lvlText w:val=""/>
      <w:lvlJc w:val="left"/>
      <w:pPr>
        <w:ind w:left="4320" w:hanging="360"/>
      </w:pPr>
      <w:rPr>
        <w:rFonts w:cs="Times New Roman" w:hint="default"/>
      </w:rPr>
    </w:lvl>
    <w:lvl w:ilvl="6" w:tplc="CF2C50C0">
      <w:start w:val="1"/>
      <w:numFmt w:val="none"/>
      <w:lvlText w:val=""/>
      <w:lvlJc w:val="left"/>
      <w:pPr>
        <w:ind w:left="5040" w:hanging="360"/>
      </w:pPr>
      <w:rPr>
        <w:rFonts w:cs="Times New Roman" w:hint="default"/>
      </w:rPr>
    </w:lvl>
    <w:lvl w:ilvl="7" w:tplc="6E6EE520">
      <w:start w:val="1"/>
      <w:numFmt w:val="none"/>
      <w:lvlText w:val=""/>
      <w:lvlJc w:val="left"/>
      <w:pPr>
        <w:ind w:left="5760" w:hanging="360"/>
      </w:pPr>
      <w:rPr>
        <w:rFonts w:cs="Times New Roman" w:hint="default"/>
      </w:rPr>
    </w:lvl>
    <w:lvl w:ilvl="8" w:tplc="896EE312">
      <w:start w:val="1"/>
      <w:numFmt w:val="none"/>
      <w:lvlText w:val=""/>
      <w:lvlJc w:val="left"/>
      <w:pPr>
        <w:ind w:left="6480" w:hanging="360"/>
      </w:pPr>
      <w:rPr>
        <w:rFonts w:cs="Times New Roman" w:hint="default"/>
      </w:rPr>
    </w:lvl>
  </w:abstractNum>
  <w:abstractNum w:abstractNumId="24" w15:restartNumberingAfterBreak="0">
    <w:nsid w:val="51625B0E"/>
    <w:multiLevelType w:val="hybridMultilevel"/>
    <w:tmpl w:val="07023F6A"/>
    <w:lvl w:ilvl="0" w:tplc="507041CC">
      <w:start w:val="1"/>
      <w:numFmt w:val="decimal"/>
      <w:lvlText w:val="%1."/>
      <w:lvlJc w:val="left"/>
      <w:pPr>
        <w:ind w:left="720" w:hanging="360"/>
      </w:pPr>
      <w:rPr>
        <w:u w:val="none"/>
      </w:rPr>
    </w:lvl>
    <w:lvl w:ilvl="1" w:tplc="AE42857C">
      <w:start w:val="1"/>
      <w:numFmt w:val="lowerLetter"/>
      <w:lvlText w:val="%2."/>
      <w:lvlJc w:val="left"/>
      <w:pPr>
        <w:ind w:left="1440" w:hanging="360"/>
      </w:pPr>
      <w:rPr>
        <w:u w:val="none"/>
      </w:rPr>
    </w:lvl>
    <w:lvl w:ilvl="2" w:tplc="542A4E24">
      <w:start w:val="1"/>
      <w:numFmt w:val="lowerRoman"/>
      <w:lvlText w:val="%3."/>
      <w:lvlJc w:val="right"/>
      <w:pPr>
        <w:ind w:left="2160" w:hanging="360"/>
      </w:pPr>
      <w:rPr>
        <w:u w:val="none"/>
      </w:rPr>
    </w:lvl>
    <w:lvl w:ilvl="3" w:tplc="27F89EFC">
      <w:start w:val="1"/>
      <w:numFmt w:val="decimal"/>
      <w:lvlText w:val="%4."/>
      <w:lvlJc w:val="left"/>
      <w:pPr>
        <w:ind w:left="2880" w:hanging="360"/>
      </w:pPr>
      <w:rPr>
        <w:u w:val="none"/>
      </w:rPr>
    </w:lvl>
    <w:lvl w:ilvl="4" w:tplc="908EF924">
      <w:start w:val="1"/>
      <w:numFmt w:val="lowerLetter"/>
      <w:lvlText w:val="%5."/>
      <w:lvlJc w:val="left"/>
      <w:pPr>
        <w:ind w:left="3600" w:hanging="360"/>
      </w:pPr>
      <w:rPr>
        <w:u w:val="none"/>
      </w:rPr>
    </w:lvl>
    <w:lvl w:ilvl="5" w:tplc="8586D454">
      <w:start w:val="1"/>
      <w:numFmt w:val="lowerRoman"/>
      <w:lvlText w:val="%6."/>
      <w:lvlJc w:val="right"/>
      <w:pPr>
        <w:ind w:left="4320" w:hanging="360"/>
      </w:pPr>
      <w:rPr>
        <w:u w:val="none"/>
      </w:rPr>
    </w:lvl>
    <w:lvl w:ilvl="6" w:tplc="31BED62C">
      <w:start w:val="1"/>
      <w:numFmt w:val="decimal"/>
      <w:lvlText w:val="%7."/>
      <w:lvlJc w:val="left"/>
      <w:pPr>
        <w:ind w:left="5040" w:hanging="360"/>
      </w:pPr>
      <w:rPr>
        <w:u w:val="none"/>
      </w:rPr>
    </w:lvl>
    <w:lvl w:ilvl="7" w:tplc="E36AE22C">
      <w:start w:val="1"/>
      <w:numFmt w:val="lowerLetter"/>
      <w:lvlText w:val="%8."/>
      <w:lvlJc w:val="left"/>
      <w:pPr>
        <w:ind w:left="5760" w:hanging="360"/>
      </w:pPr>
      <w:rPr>
        <w:u w:val="none"/>
      </w:rPr>
    </w:lvl>
    <w:lvl w:ilvl="8" w:tplc="57B2B9E6">
      <w:start w:val="1"/>
      <w:numFmt w:val="lowerRoman"/>
      <w:lvlText w:val="%9."/>
      <w:lvlJc w:val="right"/>
      <w:pPr>
        <w:ind w:left="6480" w:hanging="360"/>
      </w:pPr>
      <w:rPr>
        <w:u w:val="none"/>
      </w:rPr>
    </w:lvl>
  </w:abstractNum>
  <w:abstractNum w:abstractNumId="25" w15:restartNumberingAfterBreak="0">
    <w:nsid w:val="59350081"/>
    <w:multiLevelType w:val="hybridMultilevel"/>
    <w:tmpl w:val="0EB494CA"/>
    <w:lvl w:ilvl="0" w:tplc="14D48338">
      <w:start w:val="1"/>
      <w:numFmt w:val="decimal"/>
      <w:lvlText w:val="%1."/>
      <w:lvlJc w:val="left"/>
      <w:pPr>
        <w:ind w:left="720" w:hanging="360"/>
      </w:pPr>
      <w:rPr>
        <w:u w:val="none"/>
      </w:rPr>
    </w:lvl>
    <w:lvl w:ilvl="1" w:tplc="6A6C2700">
      <w:start w:val="1"/>
      <w:numFmt w:val="lowerLetter"/>
      <w:lvlText w:val="%2."/>
      <w:lvlJc w:val="left"/>
      <w:pPr>
        <w:ind w:left="1440" w:hanging="360"/>
      </w:pPr>
      <w:rPr>
        <w:u w:val="none"/>
      </w:rPr>
    </w:lvl>
    <w:lvl w:ilvl="2" w:tplc="B72812AE">
      <w:start w:val="1"/>
      <w:numFmt w:val="lowerRoman"/>
      <w:lvlText w:val="%3."/>
      <w:lvlJc w:val="right"/>
      <w:pPr>
        <w:ind w:left="2160" w:hanging="360"/>
      </w:pPr>
      <w:rPr>
        <w:u w:val="none"/>
      </w:rPr>
    </w:lvl>
    <w:lvl w:ilvl="3" w:tplc="19FE768C">
      <w:start w:val="1"/>
      <w:numFmt w:val="decimal"/>
      <w:lvlText w:val="%4."/>
      <w:lvlJc w:val="left"/>
      <w:pPr>
        <w:ind w:left="2880" w:hanging="360"/>
      </w:pPr>
      <w:rPr>
        <w:u w:val="none"/>
      </w:rPr>
    </w:lvl>
    <w:lvl w:ilvl="4" w:tplc="5F4686A6">
      <w:start w:val="1"/>
      <w:numFmt w:val="lowerLetter"/>
      <w:lvlText w:val="%5."/>
      <w:lvlJc w:val="left"/>
      <w:pPr>
        <w:ind w:left="3600" w:hanging="360"/>
      </w:pPr>
      <w:rPr>
        <w:u w:val="none"/>
      </w:rPr>
    </w:lvl>
    <w:lvl w:ilvl="5" w:tplc="33EC6942">
      <w:start w:val="1"/>
      <w:numFmt w:val="lowerRoman"/>
      <w:lvlText w:val="%6."/>
      <w:lvlJc w:val="right"/>
      <w:pPr>
        <w:ind w:left="4320" w:hanging="360"/>
      </w:pPr>
      <w:rPr>
        <w:u w:val="none"/>
      </w:rPr>
    </w:lvl>
    <w:lvl w:ilvl="6" w:tplc="6E60C91C">
      <w:start w:val="1"/>
      <w:numFmt w:val="decimal"/>
      <w:lvlText w:val="%7."/>
      <w:lvlJc w:val="left"/>
      <w:pPr>
        <w:ind w:left="5040" w:hanging="360"/>
      </w:pPr>
      <w:rPr>
        <w:u w:val="none"/>
      </w:rPr>
    </w:lvl>
    <w:lvl w:ilvl="7" w:tplc="E0AE139A">
      <w:start w:val="1"/>
      <w:numFmt w:val="lowerLetter"/>
      <w:lvlText w:val="%8."/>
      <w:lvlJc w:val="left"/>
      <w:pPr>
        <w:ind w:left="5760" w:hanging="360"/>
      </w:pPr>
      <w:rPr>
        <w:u w:val="none"/>
      </w:rPr>
    </w:lvl>
    <w:lvl w:ilvl="8" w:tplc="79762BE4">
      <w:start w:val="1"/>
      <w:numFmt w:val="lowerRoman"/>
      <w:lvlText w:val="%9."/>
      <w:lvlJc w:val="right"/>
      <w:pPr>
        <w:ind w:left="6480" w:hanging="360"/>
      </w:pPr>
      <w:rPr>
        <w:u w:val="none"/>
      </w:rPr>
    </w:lvl>
  </w:abstractNum>
  <w:abstractNum w:abstractNumId="26" w15:restartNumberingAfterBreak="0">
    <w:nsid w:val="5A1767B6"/>
    <w:multiLevelType w:val="hybridMultilevel"/>
    <w:tmpl w:val="14C8A526"/>
    <w:styleLink w:val="Numbers"/>
    <w:lvl w:ilvl="0" w:tplc="6D746E38">
      <w:start w:val="1"/>
      <w:numFmt w:val="decimal"/>
      <w:pStyle w:val="ListNumber"/>
      <w:lvlText w:val="%1."/>
      <w:lvlJc w:val="left"/>
      <w:pPr>
        <w:tabs>
          <w:tab w:val="num" w:pos="227"/>
        </w:tabs>
        <w:ind w:left="227" w:hanging="227"/>
      </w:pPr>
      <w:rPr>
        <w:rFonts w:cs="Times New Roman" w:hint="default"/>
      </w:rPr>
    </w:lvl>
    <w:lvl w:ilvl="1" w:tplc="D172AC22">
      <w:start w:val="1"/>
      <w:numFmt w:val="none"/>
      <w:lvlText w:val=""/>
      <w:lvlJc w:val="left"/>
      <w:pPr>
        <w:ind w:left="1440" w:hanging="360"/>
      </w:pPr>
      <w:rPr>
        <w:rFonts w:cs="Times New Roman" w:hint="default"/>
      </w:rPr>
    </w:lvl>
    <w:lvl w:ilvl="2" w:tplc="1F4CEC04">
      <w:start w:val="1"/>
      <w:numFmt w:val="none"/>
      <w:lvlText w:val=""/>
      <w:lvlJc w:val="right"/>
      <w:pPr>
        <w:ind w:left="2160" w:hanging="180"/>
      </w:pPr>
      <w:rPr>
        <w:rFonts w:cs="Times New Roman" w:hint="default"/>
      </w:rPr>
    </w:lvl>
    <w:lvl w:ilvl="3" w:tplc="DEBC8FF0">
      <w:start w:val="1"/>
      <w:numFmt w:val="none"/>
      <w:lvlText w:val=""/>
      <w:lvlJc w:val="left"/>
      <w:pPr>
        <w:ind w:left="2880" w:hanging="360"/>
      </w:pPr>
      <w:rPr>
        <w:rFonts w:cs="Times New Roman" w:hint="default"/>
      </w:rPr>
    </w:lvl>
    <w:lvl w:ilvl="4" w:tplc="5B1A770E">
      <w:start w:val="1"/>
      <w:numFmt w:val="none"/>
      <w:lvlText w:val=""/>
      <w:lvlJc w:val="left"/>
      <w:pPr>
        <w:ind w:left="3600" w:hanging="360"/>
      </w:pPr>
      <w:rPr>
        <w:rFonts w:cs="Times New Roman" w:hint="default"/>
      </w:rPr>
    </w:lvl>
    <w:lvl w:ilvl="5" w:tplc="DE7E1792">
      <w:start w:val="1"/>
      <w:numFmt w:val="none"/>
      <w:lvlText w:val=""/>
      <w:lvlJc w:val="right"/>
      <w:pPr>
        <w:ind w:left="4320" w:hanging="180"/>
      </w:pPr>
      <w:rPr>
        <w:rFonts w:cs="Times New Roman" w:hint="default"/>
      </w:rPr>
    </w:lvl>
    <w:lvl w:ilvl="6" w:tplc="A270389E">
      <w:start w:val="1"/>
      <w:numFmt w:val="none"/>
      <w:lvlText w:val=""/>
      <w:lvlJc w:val="left"/>
      <w:pPr>
        <w:ind w:left="5040" w:hanging="360"/>
      </w:pPr>
      <w:rPr>
        <w:rFonts w:cs="Times New Roman" w:hint="default"/>
      </w:rPr>
    </w:lvl>
    <w:lvl w:ilvl="7" w:tplc="56AA1972">
      <w:start w:val="1"/>
      <w:numFmt w:val="none"/>
      <w:lvlText w:val=""/>
      <w:lvlJc w:val="left"/>
      <w:pPr>
        <w:ind w:left="5760" w:hanging="360"/>
      </w:pPr>
      <w:rPr>
        <w:rFonts w:cs="Times New Roman" w:hint="default"/>
      </w:rPr>
    </w:lvl>
    <w:lvl w:ilvl="8" w:tplc="B4A4688E">
      <w:start w:val="1"/>
      <w:numFmt w:val="none"/>
      <w:lvlText w:val=""/>
      <w:lvlJc w:val="right"/>
      <w:pPr>
        <w:ind w:left="6480" w:hanging="180"/>
      </w:pPr>
      <w:rPr>
        <w:rFonts w:cs="Times New Roman" w:hint="default"/>
      </w:rPr>
    </w:lvl>
  </w:abstractNum>
  <w:abstractNum w:abstractNumId="27" w15:restartNumberingAfterBreak="0">
    <w:nsid w:val="5D8743A4"/>
    <w:multiLevelType w:val="hybridMultilevel"/>
    <w:tmpl w:val="771E21DE"/>
    <w:lvl w:ilvl="0" w:tplc="05920732">
      <w:start w:val="1"/>
      <w:numFmt w:val="bullet"/>
      <w:pStyle w:val="ListNumber3"/>
      <w:lvlText w:val=""/>
      <w:lvlJc w:val="left"/>
      <w:pPr>
        <w:ind w:left="1267"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E0D7441"/>
    <w:multiLevelType w:val="hybridMultilevel"/>
    <w:tmpl w:val="64DCDD3E"/>
    <w:lvl w:ilvl="0" w:tplc="C95E9514">
      <w:start w:val="1"/>
      <w:numFmt w:val="decimal"/>
      <w:lvlText w:val="%1."/>
      <w:lvlJc w:val="left"/>
      <w:pPr>
        <w:ind w:left="1440" w:hanging="360"/>
      </w:pPr>
      <w:rPr>
        <w:u w:val="none"/>
      </w:rPr>
    </w:lvl>
    <w:lvl w:ilvl="1" w:tplc="96B05A30">
      <w:start w:val="1"/>
      <w:numFmt w:val="lowerLetter"/>
      <w:lvlText w:val="%2."/>
      <w:lvlJc w:val="left"/>
      <w:pPr>
        <w:ind w:left="2160" w:hanging="360"/>
      </w:pPr>
      <w:rPr>
        <w:u w:val="none"/>
      </w:rPr>
    </w:lvl>
    <w:lvl w:ilvl="2" w:tplc="5FC2142C">
      <w:start w:val="1"/>
      <w:numFmt w:val="lowerRoman"/>
      <w:lvlText w:val="%3."/>
      <w:lvlJc w:val="right"/>
      <w:pPr>
        <w:ind w:left="2880" w:hanging="360"/>
      </w:pPr>
      <w:rPr>
        <w:u w:val="none"/>
      </w:rPr>
    </w:lvl>
    <w:lvl w:ilvl="3" w:tplc="37345862">
      <w:start w:val="1"/>
      <w:numFmt w:val="decimal"/>
      <w:lvlText w:val="%4."/>
      <w:lvlJc w:val="left"/>
      <w:pPr>
        <w:ind w:left="3600" w:hanging="360"/>
      </w:pPr>
      <w:rPr>
        <w:u w:val="none"/>
      </w:rPr>
    </w:lvl>
    <w:lvl w:ilvl="4" w:tplc="1D6E6F82">
      <w:start w:val="1"/>
      <w:numFmt w:val="lowerLetter"/>
      <w:lvlText w:val="%5."/>
      <w:lvlJc w:val="left"/>
      <w:pPr>
        <w:ind w:left="4320" w:hanging="360"/>
      </w:pPr>
      <w:rPr>
        <w:u w:val="none"/>
      </w:rPr>
    </w:lvl>
    <w:lvl w:ilvl="5" w:tplc="3D0A0D30">
      <w:start w:val="1"/>
      <w:numFmt w:val="lowerRoman"/>
      <w:lvlText w:val="%6."/>
      <w:lvlJc w:val="right"/>
      <w:pPr>
        <w:ind w:left="5040" w:hanging="360"/>
      </w:pPr>
      <w:rPr>
        <w:u w:val="none"/>
      </w:rPr>
    </w:lvl>
    <w:lvl w:ilvl="6" w:tplc="4C1ADD1C">
      <w:start w:val="1"/>
      <w:numFmt w:val="decimal"/>
      <w:lvlText w:val="%7."/>
      <w:lvlJc w:val="left"/>
      <w:pPr>
        <w:ind w:left="5760" w:hanging="360"/>
      </w:pPr>
      <w:rPr>
        <w:u w:val="none"/>
      </w:rPr>
    </w:lvl>
    <w:lvl w:ilvl="7" w:tplc="1A360FA2">
      <w:start w:val="1"/>
      <w:numFmt w:val="lowerLetter"/>
      <w:lvlText w:val="%8."/>
      <w:lvlJc w:val="left"/>
      <w:pPr>
        <w:ind w:left="6480" w:hanging="360"/>
      </w:pPr>
      <w:rPr>
        <w:u w:val="none"/>
      </w:rPr>
    </w:lvl>
    <w:lvl w:ilvl="8" w:tplc="29343BD2">
      <w:start w:val="1"/>
      <w:numFmt w:val="lowerRoman"/>
      <w:lvlText w:val="%9."/>
      <w:lvlJc w:val="right"/>
      <w:pPr>
        <w:ind w:left="7200" w:hanging="360"/>
      </w:pPr>
      <w:rPr>
        <w:u w:val="none"/>
      </w:rPr>
    </w:lvl>
  </w:abstractNum>
  <w:abstractNum w:abstractNumId="29" w15:restartNumberingAfterBreak="0">
    <w:nsid w:val="5FB26BF0"/>
    <w:multiLevelType w:val="hybridMultilevel"/>
    <w:tmpl w:val="4AF02622"/>
    <w:lvl w:ilvl="0" w:tplc="5E9010B4">
      <w:start w:val="1"/>
      <w:numFmt w:val="decimal"/>
      <w:lvlText w:val="%1."/>
      <w:lvlJc w:val="left"/>
      <w:pPr>
        <w:ind w:left="1440" w:hanging="360"/>
      </w:pPr>
      <w:rPr>
        <w:u w:val="none"/>
      </w:rPr>
    </w:lvl>
    <w:lvl w:ilvl="1" w:tplc="43CAFBBC">
      <w:start w:val="1"/>
      <w:numFmt w:val="lowerLetter"/>
      <w:lvlText w:val="%2."/>
      <w:lvlJc w:val="left"/>
      <w:pPr>
        <w:ind w:left="2160" w:hanging="360"/>
      </w:pPr>
      <w:rPr>
        <w:u w:val="none"/>
      </w:rPr>
    </w:lvl>
    <w:lvl w:ilvl="2" w:tplc="10A845EA">
      <w:start w:val="1"/>
      <w:numFmt w:val="lowerRoman"/>
      <w:lvlText w:val="%3."/>
      <w:lvlJc w:val="right"/>
      <w:pPr>
        <w:ind w:left="2880" w:hanging="360"/>
      </w:pPr>
      <w:rPr>
        <w:u w:val="none"/>
      </w:rPr>
    </w:lvl>
    <w:lvl w:ilvl="3" w:tplc="9798431A">
      <w:start w:val="1"/>
      <w:numFmt w:val="decimal"/>
      <w:lvlText w:val="%4."/>
      <w:lvlJc w:val="left"/>
      <w:pPr>
        <w:ind w:left="3600" w:hanging="360"/>
      </w:pPr>
      <w:rPr>
        <w:u w:val="none"/>
      </w:rPr>
    </w:lvl>
    <w:lvl w:ilvl="4" w:tplc="B76AFFBE">
      <w:start w:val="1"/>
      <w:numFmt w:val="lowerLetter"/>
      <w:lvlText w:val="%5."/>
      <w:lvlJc w:val="left"/>
      <w:pPr>
        <w:ind w:left="4320" w:hanging="360"/>
      </w:pPr>
      <w:rPr>
        <w:u w:val="none"/>
      </w:rPr>
    </w:lvl>
    <w:lvl w:ilvl="5" w:tplc="BE06A37E">
      <w:start w:val="1"/>
      <w:numFmt w:val="lowerRoman"/>
      <w:lvlText w:val="%6."/>
      <w:lvlJc w:val="right"/>
      <w:pPr>
        <w:ind w:left="5040" w:hanging="360"/>
      </w:pPr>
      <w:rPr>
        <w:u w:val="none"/>
      </w:rPr>
    </w:lvl>
    <w:lvl w:ilvl="6" w:tplc="CA6ACEC6">
      <w:start w:val="1"/>
      <w:numFmt w:val="decimal"/>
      <w:lvlText w:val="%7."/>
      <w:lvlJc w:val="left"/>
      <w:pPr>
        <w:ind w:left="5760" w:hanging="360"/>
      </w:pPr>
      <w:rPr>
        <w:u w:val="none"/>
      </w:rPr>
    </w:lvl>
    <w:lvl w:ilvl="7" w:tplc="38F45D46">
      <w:start w:val="1"/>
      <w:numFmt w:val="lowerLetter"/>
      <w:lvlText w:val="%8."/>
      <w:lvlJc w:val="left"/>
      <w:pPr>
        <w:ind w:left="6480" w:hanging="360"/>
      </w:pPr>
      <w:rPr>
        <w:u w:val="none"/>
      </w:rPr>
    </w:lvl>
    <w:lvl w:ilvl="8" w:tplc="B2B8E81C">
      <w:start w:val="1"/>
      <w:numFmt w:val="lowerRoman"/>
      <w:lvlText w:val="%9."/>
      <w:lvlJc w:val="right"/>
      <w:pPr>
        <w:ind w:left="7200" w:hanging="360"/>
      </w:pPr>
      <w:rPr>
        <w:u w:val="none"/>
      </w:rPr>
    </w:lvl>
  </w:abstractNum>
  <w:abstractNum w:abstractNumId="30" w15:restartNumberingAfterBreak="0">
    <w:nsid w:val="763B0CF5"/>
    <w:multiLevelType w:val="hybridMultilevel"/>
    <w:tmpl w:val="799E1F1C"/>
    <w:lvl w:ilvl="0" w:tplc="0748901E">
      <w:start w:val="1"/>
      <w:numFmt w:val="bullet"/>
      <w:pStyle w:val="ListBullet3"/>
      <w:lvlText w:val=""/>
      <w:lvlJc w:val="left"/>
      <w:pPr>
        <w:ind w:left="1514" w:hanging="360"/>
      </w:pPr>
      <w:rPr>
        <w:rFonts w:ascii="Wingdings" w:hAnsi="Wingdings"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5"/>
  </w:num>
  <w:num w:numId="13">
    <w:abstractNumId w:val="14"/>
  </w:num>
  <w:num w:numId="14">
    <w:abstractNumId w:val="26"/>
  </w:num>
  <w:num w:numId="15">
    <w:abstractNumId w:val="30"/>
  </w:num>
  <w:num w:numId="16">
    <w:abstractNumId w:val="27"/>
  </w:num>
  <w:num w:numId="17">
    <w:abstractNumId w:val="19"/>
  </w:num>
  <w:num w:numId="18">
    <w:abstractNumId w:val="20"/>
  </w:num>
  <w:num w:numId="19">
    <w:abstractNumId w:val="13"/>
  </w:num>
  <w:num w:numId="20">
    <w:abstractNumId w:val="28"/>
  </w:num>
  <w:num w:numId="21">
    <w:abstractNumId w:val="16"/>
  </w:num>
  <w:num w:numId="22">
    <w:abstractNumId w:val="18"/>
  </w:num>
  <w:num w:numId="23">
    <w:abstractNumId w:val="22"/>
  </w:num>
  <w:num w:numId="24">
    <w:abstractNumId w:val="25"/>
  </w:num>
  <w:num w:numId="25">
    <w:abstractNumId w:val="11"/>
  </w:num>
  <w:num w:numId="26">
    <w:abstractNumId w:val="24"/>
  </w:num>
  <w:num w:numId="27">
    <w:abstractNumId w:val="12"/>
  </w:num>
  <w:num w:numId="28">
    <w:abstractNumId w:val="29"/>
  </w:num>
  <w:num w:numId="29">
    <w:abstractNumId w:val="17"/>
  </w:num>
  <w:num w:numId="30">
    <w:abstractNumId w:val="10"/>
  </w:num>
  <w:num w:numId="3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rrie Swadling">
    <w15:presenceInfo w15:providerId="AD" w15:userId="S::K.Swadling@utas.edu.au::2c432ac1-7fa9-4b04-bca0-65da99de779e"/>
  </w15:person>
  <w15:person w15:author="Jason Everett">
    <w15:presenceInfo w15:providerId="AD" w15:userId="S::z9902002@ad.unsw.edu.au::d60a8139-4a1d-4875-a972-35d90206b9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A4"/>
    <w:rsid w:val="0000019E"/>
    <w:rsid w:val="00000611"/>
    <w:rsid w:val="00001727"/>
    <w:rsid w:val="0000300B"/>
    <w:rsid w:val="00004479"/>
    <w:rsid w:val="00004608"/>
    <w:rsid w:val="00005554"/>
    <w:rsid w:val="00005B4D"/>
    <w:rsid w:val="000072A2"/>
    <w:rsid w:val="00012B21"/>
    <w:rsid w:val="00013FB6"/>
    <w:rsid w:val="00014F95"/>
    <w:rsid w:val="00015AC3"/>
    <w:rsid w:val="00015D9B"/>
    <w:rsid w:val="000166E8"/>
    <w:rsid w:val="00020528"/>
    <w:rsid w:val="00020EB5"/>
    <w:rsid w:val="00024E64"/>
    <w:rsid w:val="00025950"/>
    <w:rsid w:val="00025A1E"/>
    <w:rsid w:val="00025E6F"/>
    <w:rsid w:val="00027644"/>
    <w:rsid w:val="000278EE"/>
    <w:rsid w:val="00030712"/>
    <w:rsid w:val="00030F5C"/>
    <w:rsid w:val="00032DEF"/>
    <w:rsid w:val="0003314B"/>
    <w:rsid w:val="0003716F"/>
    <w:rsid w:val="00037799"/>
    <w:rsid w:val="00037822"/>
    <w:rsid w:val="0004014A"/>
    <w:rsid w:val="00040F5B"/>
    <w:rsid w:val="00041444"/>
    <w:rsid w:val="00041E38"/>
    <w:rsid w:val="00041F4A"/>
    <w:rsid w:val="00042EAD"/>
    <w:rsid w:val="00044F96"/>
    <w:rsid w:val="00045860"/>
    <w:rsid w:val="000469D9"/>
    <w:rsid w:val="00046F89"/>
    <w:rsid w:val="00047EE6"/>
    <w:rsid w:val="000532A1"/>
    <w:rsid w:val="0005574D"/>
    <w:rsid w:val="00057F5D"/>
    <w:rsid w:val="0006065C"/>
    <w:rsid w:val="00062DC4"/>
    <w:rsid w:val="00063990"/>
    <w:rsid w:val="00063D6B"/>
    <w:rsid w:val="00064F11"/>
    <w:rsid w:val="000673D6"/>
    <w:rsid w:val="00071DFB"/>
    <w:rsid w:val="00073353"/>
    <w:rsid w:val="000749CD"/>
    <w:rsid w:val="00076353"/>
    <w:rsid w:val="0007694B"/>
    <w:rsid w:val="000779AB"/>
    <w:rsid w:val="00081B2C"/>
    <w:rsid w:val="00081CF2"/>
    <w:rsid w:val="00082808"/>
    <w:rsid w:val="00086367"/>
    <w:rsid w:val="00086909"/>
    <w:rsid w:val="0008787E"/>
    <w:rsid w:val="00090401"/>
    <w:rsid w:val="00090408"/>
    <w:rsid w:val="0009057F"/>
    <w:rsid w:val="00090F62"/>
    <w:rsid w:val="000923F3"/>
    <w:rsid w:val="000963A6"/>
    <w:rsid w:val="00097D05"/>
    <w:rsid w:val="000A0722"/>
    <w:rsid w:val="000A1762"/>
    <w:rsid w:val="000A341F"/>
    <w:rsid w:val="000A377A"/>
    <w:rsid w:val="000A59F9"/>
    <w:rsid w:val="000A6A79"/>
    <w:rsid w:val="000A73BC"/>
    <w:rsid w:val="000A79FB"/>
    <w:rsid w:val="000B19E5"/>
    <w:rsid w:val="000B3142"/>
    <w:rsid w:val="000B56E0"/>
    <w:rsid w:val="000B5DA3"/>
    <w:rsid w:val="000C12C8"/>
    <w:rsid w:val="000C13CB"/>
    <w:rsid w:val="000C1AA1"/>
    <w:rsid w:val="000C2054"/>
    <w:rsid w:val="000C5CED"/>
    <w:rsid w:val="000C67C8"/>
    <w:rsid w:val="000C6AC9"/>
    <w:rsid w:val="000D1BC8"/>
    <w:rsid w:val="000D2475"/>
    <w:rsid w:val="000D30EA"/>
    <w:rsid w:val="000D46E7"/>
    <w:rsid w:val="000E0729"/>
    <w:rsid w:val="000E15A6"/>
    <w:rsid w:val="000E1BDF"/>
    <w:rsid w:val="000E2D9E"/>
    <w:rsid w:val="000E59ED"/>
    <w:rsid w:val="000E6BEA"/>
    <w:rsid w:val="000E7B0B"/>
    <w:rsid w:val="000F081F"/>
    <w:rsid w:val="000F0DFF"/>
    <w:rsid w:val="000F3130"/>
    <w:rsid w:val="000F33F4"/>
    <w:rsid w:val="000F500A"/>
    <w:rsid w:val="000F55E1"/>
    <w:rsid w:val="000F62E7"/>
    <w:rsid w:val="000F71B9"/>
    <w:rsid w:val="00102228"/>
    <w:rsid w:val="001046AE"/>
    <w:rsid w:val="00113293"/>
    <w:rsid w:val="00113683"/>
    <w:rsid w:val="001209C7"/>
    <w:rsid w:val="00121F11"/>
    <w:rsid w:val="0012253C"/>
    <w:rsid w:val="0012309D"/>
    <w:rsid w:val="00123D73"/>
    <w:rsid w:val="00124AF2"/>
    <w:rsid w:val="001263A4"/>
    <w:rsid w:val="00127211"/>
    <w:rsid w:val="00127354"/>
    <w:rsid w:val="00127506"/>
    <w:rsid w:val="0012775F"/>
    <w:rsid w:val="00130267"/>
    <w:rsid w:val="00130B20"/>
    <w:rsid w:val="00136BE3"/>
    <w:rsid w:val="00142601"/>
    <w:rsid w:val="00143C85"/>
    <w:rsid w:val="00144102"/>
    <w:rsid w:val="0014483D"/>
    <w:rsid w:val="00146F26"/>
    <w:rsid w:val="00147DA1"/>
    <w:rsid w:val="001501C7"/>
    <w:rsid w:val="00150377"/>
    <w:rsid w:val="00152160"/>
    <w:rsid w:val="00153230"/>
    <w:rsid w:val="00153958"/>
    <w:rsid w:val="00154291"/>
    <w:rsid w:val="0015584C"/>
    <w:rsid w:val="00155CEF"/>
    <w:rsid w:val="00157237"/>
    <w:rsid w:val="00157473"/>
    <w:rsid w:val="00160EDD"/>
    <w:rsid w:val="00165B87"/>
    <w:rsid w:val="00166253"/>
    <w:rsid w:val="001666E4"/>
    <w:rsid w:val="00170ECD"/>
    <w:rsid w:val="00173AA0"/>
    <w:rsid w:val="0017592E"/>
    <w:rsid w:val="00177421"/>
    <w:rsid w:val="001777DA"/>
    <w:rsid w:val="00177D5B"/>
    <w:rsid w:val="001803E7"/>
    <w:rsid w:val="001813A2"/>
    <w:rsid w:val="001836D3"/>
    <w:rsid w:val="00184B11"/>
    <w:rsid w:val="00185AC2"/>
    <w:rsid w:val="001868E0"/>
    <w:rsid w:val="00187D01"/>
    <w:rsid w:val="00192012"/>
    <w:rsid w:val="001950F1"/>
    <w:rsid w:val="00195215"/>
    <w:rsid w:val="00195C81"/>
    <w:rsid w:val="00196123"/>
    <w:rsid w:val="00197545"/>
    <w:rsid w:val="00197C7D"/>
    <w:rsid w:val="001A0844"/>
    <w:rsid w:val="001A294D"/>
    <w:rsid w:val="001A29BC"/>
    <w:rsid w:val="001A3A76"/>
    <w:rsid w:val="001A50F7"/>
    <w:rsid w:val="001A52B8"/>
    <w:rsid w:val="001A6585"/>
    <w:rsid w:val="001A7BFF"/>
    <w:rsid w:val="001B0C24"/>
    <w:rsid w:val="001B0E56"/>
    <w:rsid w:val="001B5426"/>
    <w:rsid w:val="001C17A3"/>
    <w:rsid w:val="001C384C"/>
    <w:rsid w:val="001C5E18"/>
    <w:rsid w:val="001C5F65"/>
    <w:rsid w:val="001C63EF"/>
    <w:rsid w:val="001D2BA4"/>
    <w:rsid w:val="001D2CB3"/>
    <w:rsid w:val="001D3E13"/>
    <w:rsid w:val="001D4A7E"/>
    <w:rsid w:val="001E0667"/>
    <w:rsid w:val="001E0CAD"/>
    <w:rsid w:val="001E2E6E"/>
    <w:rsid w:val="001E3630"/>
    <w:rsid w:val="001F1A26"/>
    <w:rsid w:val="001F1B9A"/>
    <w:rsid w:val="001F272E"/>
    <w:rsid w:val="001F4C9B"/>
    <w:rsid w:val="001F7898"/>
    <w:rsid w:val="00200191"/>
    <w:rsid w:val="002009C7"/>
    <w:rsid w:val="00201B1F"/>
    <w:rsid w:val="00202090"/>
    <w:rsid w:val="00204716"/>
    <w:rsid w:val="002052D3"/>
    <w:rsid w:val="00206763"/>
    <w:rsid w:val="0020747E"/>
    <w:rsid w:val="00210066"/>
    <w:rsid w:val="00211F83"/>
    <w:rsid w:val="00215BF0"/>
    <w:rsid w:val="00220541"/>
    <w:rsid w:val="00221772"/>
    <w:rsid w:val="00223A3E"/>
    <w:rsid w:val="00226B78"/>
    <w:rsid w:val="002276C2"/>
    <w:rsid w:val="00227E97"/>
    <w:rsid w:val="00230C09"/>
    <w:rsid w:val="00232562"/>
    <w:rsid w:val="00233212"/>
    <w:rsid w:val="0023459E"/>
    <w:rsid w:val="002412E0"/>
    <w:rsid w:val="002447D8"/>
    <w:rsid w:val="002468D5"/>
    <w:rsid w:val="00246B35"/>
    <w:rsid w:val="00250F1F"/>
    <w:rsid w:val="00251E5B"/>
    <w:rsid w:val="002528B8"/>
    <w:rsid w:val="002542E2"/>
    <w:rsid w:val="002545B0"/>
    <w:rsid w:val="00254F74"/>
    <w:rsid w:val="002550C1"/>
    <w:rsid w:val="00255286"/>
    <w:rsid w:val="00255E6D"/>
    <w:rsid w:val="002578B0"/>
    <w:rsid w:val="00257CC3"/>
    <w:rsid w:val="00257E75"/>
    <w:rsid w:val="00257E93"/>
    <w:rsid w:val="002600E0"/>
    <w:rsid w:val="0026351A"/>
    <w:rsid w:val="00265A09"/>
    <w:rsid w:val="00267DE0"/>
    <w:rsid w:val="00272F19"/>
    <w:rsid w:val="002744AC"/>
    <w:rsid w:val="002752E9"/>
    <w:rsid w:val="002774C4"/>
    <w:rsid w:val="002809B7"/>
    <w:rsid w:val="00281466"/>
    <w:rsid w:val="00282F35"/>
    <w:rsid w:val="002832ED"/>
    <w:rsid w:val="002853F3"/>
    <w:rsid w:val="002864EF"/>
    <w:rsid w:val="00286D12"/>
    <w:rsid w:val="00287BE9"/>
    <w:rsid w:val="00287C22"/>
    <w:rsid w:val="002901AA"/>
    <w:rsid w:val="00291F2E"/>
    <w:rsid w:val="002924C8"/>
    <w:rsid w:val="00292638"/>
    <w:rsid w:val="002932D9"/>
    <w:rsid w:val="00293B8C"/>
    <w:rsid w:val="00293E8E"/>
    <w:rsid w:val="00294C7F"/>
    <w:rsid w:val="00295EB9"/>
    <w:rsid w:val="002964C9"/>
    <w:rsid w:val="002A01A5"/>
    <w:rsid w:val="002A0567"/>
    <w:rsid w:val="002A10EE"/>
    <w:rsid w:val="002A1120"/>
    <w:rsid w:val="002A4CEA"/>
    <w:rsid w:val="002A636B"/>
    <w:rsid w:val="002B0E10"/>
    <w:rsid w:val="002B15D7"/>
    <w:rsid w:val="002B6B8D"/>
    <w:rsid w:val="002B7648"/>
    <w:rsid w:val="002B7CCF"/>
    <w:rsid w:val="002C339E"/>
    <w:rsid w:val="002C3AC1"/>
    <w:rsid w:val="002D1DA6"/>
    <w:rsid w:val="002D3B7D"/>
    <w:rsid w:val="002D4444"/>
    <w:rsid w:val="002D4EB9"/>
    <w:rsid w:val="002D561B"/>
    <w:rsid w:val="002D7151"/>
    <w:rsid w:val="002E1686"/>
    <w:rsid w:val="002E235D"/>
    <w:rsid w:val="002E7993"/>
    <w:rsid w:val="002E7F4C"/>
    <w:rsid w:val="002F1011"/>
    <w:rsid w:val="002F11DD"/>
    <w:rsid w:val="002F5428"/>
    <w:rsid w:val="002F5A1D"/>
    <w:rsid w:val="002F7309"/>
    <w:rsid w:val="00300022"/>
    <w:rsid w:val="003000AF"/>
    <w:rsid w:val="00301857"/>
    <w:rsid w:val="00301D22"/>
    <w:rsid w:val="00302A74"/>
    <w:rsid w:val="00302E16"/>
    <w:rsid w:val="00303250"/>
    <w:rsid w:val="003034EE"/>
    <w:rsid w:val="00304225"/>
    <w:rsid w:val="00305F35"/>
    <w:rsid w:val="003130B1"/>
    <w:rsid w:val="003161B3"/>
    <w:rsid w:val="00321BD6"/>
    <w:rsid w:val="00323510"/>
    <w:rsid w:val="00323DB3"/>
    <w:rsid w:val="00324CBE"/>
    <w:rsid w:val="0032678A"/>
    <w:rsid w:val="00326E7A"/>
    <w:rsid w:val="0032738E"/>
    <w:rsid w:val="00332096"/>
    <w:rsid w:val="00332431"/>
    <w:rsid w:val="00332C06"/>
    <w:rsid w:val="003336B6"/>
    <w:rsid w:val="0033439B"/>
    <w:rsid w:val="00337F2D"/>
    <w:rsid w:val="00340491"/>
    <w:rsid w:val="003418B6"/>
    <w:rsid w:val="0034197E"/>
    <w:rsid w:val="0034222B"/>
    <w:rsid w:val="003423A3"/>
    <w:rsid w:val="0034403B"/>
    <w:rsid w:val="00344C2E"/>
    <w:rsid w:val="00346526"/>
    <w:rsid w:val="003514BE"/>
    <w:rsid w:val="003521F2"/>
    <w:rsid w:val="003529A1"/>
    <w:rsid w:val="00353D50"/>
    <w:rsid w:val="00354BF5"/>
    <w:rsid w:val="0035576A"/>
    <w:rsid w:val="003575F9"/>
    <w:rsid w:val="0036024E"/>
    <w:rsid w:val="003604DB"/>
    <w:rsid w:val="00360D14"/>
    <w:rsid w:val="003622F8"/>
    <w:rsid w:val="0036272C"/>
    <w:rsid w:val="003642BB"/>
    <w:rsid w:val="0036735C"/>
    <w:rsid w:val="00367FDF"/>
    <w:rsid w:val="00370541"/>
    <w:rsid w:val="003714C1"/>
    <w:rsid w:val="00371F46"/>
    <w:rsid w:val="00372802"/>
    <w:rsid w:val="00374FD6"/>
    <w:rsid w:val="003767F1"/>
    <w:rsid w:val="00381022"/>
    <w:rsid w:val="00382F2C"/>
    <w:rsid w:val="00385E2A"/>
    <w:rsid w:val="00386101"/>
    <w:rsid w:val="003862A3"/>
    <w:rsid w:val="003869CE"/>
    <w:rsid w:val="00386FF7"/>
    <w:rsid w:val="003872C8"/>
    <w:rsid w:val="00392477"/>
    <w:rsid w:val="00393B6B"/>
    <w:rsid w:val="0039402F"/>
    <w:rsid w:val="00394D78"/>
    <w:rsid w:val="003953FF"/>
    <w:rsid w:val="003965B1"/>
    <w:rsid w:val="003A18FD"/>
    <w:rsid w:val="003A26BC"/>
    <w:rsid w:val="003A2AAC"/>
    <w:rsid w:val="003A4B8B"/>
    <w:rsid w:val="003A51F7"/>
    <w:rsid w:val="003A6DBB"/>
    <w:rsid w:val="003A6DE0"/>
    <w:rsid w:val="003B0608"/>
    <w:rsid w:val="003B1EF4"/>
    <w:rsid w:val="003B42AE"/>
    <w:rsid w:val="003B5F19"/>
    <w:rsid w:val="003B7D95"/>
    <w:rsid w:val="003C0168"/>
    <w:rsid w:val="003C3FD1"/>
    <w:rsid w:val="003C4B1B"/>
    <w:rsid w:val="003D044A"/>
    <w:rsid w:val="003D2A88"/>
    <w:rsid w:val="003D42BD"/>
    <w:rsid w:val="003D521C"/>
    <w:rsid w:val="003D54AF"/>
    <w:rsid w:val="003D6167"/>
    <w:rsid w:val="003D65A4"/>
    <w:rsid w:val="003E22F9"/>
    <w:rsid w:val="003E30AE"/>
    <w:rsid w:val="003E4EBB"/>
    <w:rsid w:val="003E501D"/>
    <w:rsid w:val="003E5871"/>
    <w:rsid w:val="003E666C"/>
    <w:rsid w:val="003F03B4"/>
    <w:rsid w:val="003F0D38"/>
    <w:rsid w:val="003F2288"/>
    <w:rsid w:val="003F3915"/>
    <w:rsid w:val="003F50D5"/>
    <w:rsid w:val="003F57BC"/>
    <w:rsid w:val="004024E9"/>
    <w:rsid w:val="00403B6B"/>
    <w:rsid w:val="00404222"/>
    <w:rsid w:val="00405065"/>
    <w:rsid w:val="004051FA"/>
    <w:rsid w:val="00405227"/>
    <w:rsid w:val="00405F44"/>
    <w:rsid w:val="00410849"/>
    <w:rsid w:val="004118E7"/>
    <w:rsid w:val="00412533"/>
    <w:rsid w:val="00412784"/>
    <w:rsid w:val="00416406"/>
    <w:rsid w:val="00421551"/>
    <w:rsid w:val="004216DE"/>
    <w:rsid w:val="00422A28"/>
    <w:rsid w:val="00423D26"/>
    <w:rsid w:val="0042401F"/>
    <w:rsid w:val="00427810"/>
    <w:rsid w:val="00427B56"/>
    <w:rsid w:val="00433F84"/>
    <w:rsid w:val="00434B6B"/>
    <w:rsid w:val="00434C9B"/>
    <w:rsid w:val="004355C0"/>
    <w:rsid w:val="00436639"/>
    <w:rsid w:val="004406D6"/>
    <w:rsid w:val="00447DD6"/>
    <w:rsid w:val="00450665"/>
    <w:rsid w:val="00452AD5"/>
    <w:rsid w:val="004532E1"/>
    <w:rsid w:val="00457D8D"/>
    <w:rsid w:val="00460599"/>
    <w:rsid w:val="00470FC4"/>
    <w:rsid w:val="00471C6C"/>
    <w:rsid w:val="004831C1"/>
    <w:rsid w:val="00483579"/>
    <w:rsid w:val="0048681F"/>
    <w:rsid w:val="00487346"/>
    <w:rsid w:val="004923E1"/>
    <w:rsid w:val="0049442F"/>
    <w:rsid w:val="004968B7"/>
    <w:rsid w:val="00497E9E"/>
    <w:rsid w:val="004A0776"/>
    <w:rsid w:val="004A0A0C"/>
    <w:rsid w:val="004A17CE"/>
    <w:rsid w:val="004B0907"/>
    <w:rsid w:val="004B1289"/>
    <w:rsid w:val="004B32F5"/>
    <w:rsid w:val="004B600D"/>
    <w:rsid w:val="004B654B"/>
    <w:rsid w:val="004B759B"/>
    <w:rsid w:val="004C03B7"/>
    <w:rsid w:val="004C318D"/>
    <w:rsid w:val="004C4E15"/>
    <w:rsid w:val="004C67B0"/>
    <w:rsid w:val="004C79ED"/>
    <w:rsid w:val="004D1978"/>
    <w:rsid w:val="004D3607"/>
    <w:rsid w:val="004D36F6"/>
    <w:rsid w:val="004D6B52"/>
    <w:rsid w:val="004D76CD"/>
    <w:rsid w:val="004D7A2A"/>
    <w:rsid w:val="004E0034"/>
    <w:rsid w:val="004E07B6"/>
    <w:rsid w:val="004E0997"/>
    <w:rsid w:val="004E2B16"/>
    <w:rsid w:val="004E369B"/>
    <w:rsid w:val="004E39A4"/>
    <w:rsid w:val="004E43B4"/>
    <w:rsid w:val="004E5F9C"/>
    <w:rsid w:val="004E61C2"/>
    <w:rsid w:val="004E7737"/>
    <w:rsid w:val="004E7DD9"/>
    <w:rsid w:val="004F4CAC"/>
    <w:rsid w:val="004F4FCE"/>
    <w:rsid w:val="004F7E09"/>
    <w:rsid w:val="0050154D"/>
    <w:rsid w:val="005021C3"/>
    <w:rsid w:val="00502936"/>
    <w:rsid w:val="00502FC6"/>
    <w:rsid w:val="00503F57"/>
    <w:rsid w:val="005055C0"/>
    <w:rsid w:val="005115A4"/>
    <w:rsid w:val="0051507C"/>
    <w:rsid w:val="0051554D"/>
    <w:rsid w:val="005213AD"/>
    <w:rsid w:val="00521775"/>
    <w:rsid w:val="005236C1"/>
    <w:rsid w:val="00523AD0"/>
    <w:rsid w:val="005241D0"/>
    <w:rsid w:val="00527171"/>
    <w:rsid w:val="00527AD2"/>
    <w:rsid w:val="00530B96"/>
    <w:rsid w:val="00531DA4"/>
    <w:rsid w:val="00531F57"/>
    <w:rsid w:val="0053240A"/>
    <w:rsid w:val="005339AE"/>
    <w:rsid w:val="00534B7C"/>
    <w:rsid w:val="00534E19"/>
    <w:rsid w:val="0053579C"/>
    <w:rsid w:val="00541D1A"/>
    <w:rsid w:val="00541E53"/>
    <w:rsid w:val="00542FBC"/>
    <w:rsid w:val="005434FA"/>
    <w:rsid w:val="00543630"/>
    <w:rsid w:val="005442FF"/>
    <w:rsid w:val="00545C15"/>
    <w:rsid w:val="00545FB2"/>
    <w:rsid w:val="0054638A"/>
    <w:rsid w:val="00546725"/>
    <w:rsid w:val="005521E3"/>
    <w:rsid w:val="00555296"/>
    <w:rsid w:val="00555AB3"/>
    <w:rsid w:val="0056178B"/>
    <w:rsid w:val="0056311A"/>
    <w:rsid w:val="005633CD"/>
    <w:rsid w:val="005634A7"/>
    <w:rsid w:val="00564DBB"/>
    <w:rsid w:val="00567951"/>
    <w:rsid w:val="00570AFD"/>
    <w:rsid w:val="00571C00"/>
    <w:rsid w:val="00571C82"/>
    <w:rsid w:val="0057204D"/>
    <w:rsid w:val="005728FA"/>
    <w:rsid w:val="00573692"/>
    <w:rsid w:val="00573C66"/>
    <w:rsid w:val="00575BE7"/>
    <w:rsid w:val="0058009B"/>
    <w:rsid w:val="00580E6C"/>
    <w:rsid w:val="0058164B"/>
    <w:rsid w:val="00585831"/>
    <w:rsid w:val="0058655A"/>
    <w:rsid w:val="00587ACF"/>
    <w:rsid w:val="0059073C"/>
    <w:rsid w:val="00590A35"/>
    <w:rsid w:val="005937C8"/>
    <w:rsid w:val="0059758D"/>
    <w:rsid w:val="005A0890"/>
    <w:rsid w:val="005A1024"/>
    <w:rsid w:val="005A42A4"/>
    <w:rsid w:val="005A5659"/>
    <w:rsid w:val="005A5B21"/>
    <w:rsid w:val="005A60D8"/>
    <w:rsid w:val="005A7DB5"/>
    <w:rsid w:val="005B34C3"/>
    <w:rsid w:val="005B469B"/>
    <w:rsid w:val="005B5075"/>
    <w:rsid w:val="005B5B69"/>
    <w:rsid w:val="005B7557"/>
    <w:rsid w:val="005C14DE"/>
    <w:rsid w:val="005C3325"/>
    <w:rsid w:val="005C48D5"/>
    <w:rsid w:val="005C5C27"/>
    <w:rsid w:val="005C5F65"/>
    <w:rsid w:val="005C6D8A"/>
    <w:rsid w:val="005C7D69"/>
    <w:rsid w:val="005C7F9D"/>
    <w:rsid w:val="005D392F"/>
    <w:rsid w:val="005D5DB7"/>
    <w:rsid w:val="005D5F4A"/>
    <w:rsid w:val="005D68E3"/>
    <w:rsid w:val="005D69E8"/>
    <w:rsid w:val="005D7860"/>
    <w:rsid w:val="005E196D"/>
    <w:rsid w:val="005E1DB7"/>
    <w:rsid w:val="005E2F13"/>
    <w:rsid w:val="005E31BE"/>
    <w:rsid w:val="005E6BDF"/>
    <w:rsid w:val="005F0201"/>
    <w:rsid w:val="005F2C04"/>
    <w:rsid w:val="005F4C6C"/>
    <w:rsid w:val="005F6EF4"/>
    <w:rsid w:val="005F78B7"/>
    <w:rsid w:val="00600439"/>
    <w:rsid w:val="0060075C"/>
    <w:rsid w:val="00602843"/>
    <w:rsid w:val="0060405B"/>
    <w:rsid w:val="00604D81"/>
    <w:rsid w:val="00610237"/>
    <w:rsid w:val="006108D6"/>
    <w:rsid w:val="006129A8"/>
    <w:rsid w:val="00612BAC"/>
    <w:rsid w:val="00614F43"/>
    <w:rsid w:val="00616540"/>
    <w:rsid w:val="00616721"/>
    <w:rsid w:val="006174D2"/>
    <w:rsid w:val="006212AD"/>
    <w:rsid w:val="006246C0"/>
    <w:rsid w:val="0062521D"/>
    <w:rsid w:val="0062799E"/>
    <w:rsid w:val="0063480C"/>
    <w:rsid w:val="0063516B"/>
    <w:rsid w:val="006409FE"/>
    <w:rsid w:val="006422CC"/>
    <w:rsid w:val="006439F2"/>
    <w:rsid w:val="0064494E"/>
    <w:rsid w:val="00645153"/>
    <w:rsid w:val="00645540"/>
    <w:rsid w:val="00645E30"/>
    <w:rsid w:val="0065288A"/>
    <w:rsid w:val="00652E72"/>
    <w:rsid w:val="00654515"/>
    <w:rsid w:val="006551CB"/>
    <w:rsid w:val="00656AA1"/>
    <w:rsid w:val="0066228D"/>
    <w:rsid w:val="00662C75"/>
    <w:rsid w:val="00664731"/>
    <w:rsid w:val="00664C59"/>
    <w:rsid w:val="00665044"/>
    <w:rsid w:val="00665266"/>
    <w:rsid w:val="00670C96"/>
    <w:rsid w:val="00674783"/>
    <w:rsid w:val="00674C79"/>
    <w:rsid w:val="00676552"/>
    <w:rsid w:val="00677762"/>
    <w:rsid w:val="00680A9E"/>
    <w:rsid w:val="00681C20"/>
    <w:rsid w:val="006838C9"/>
    <w:rsid w:val="00685938"/>
    <w:rsid w:val="0068635B"/>
    <w:rsid w:val="006870C7"/>
    <w:rsid w:val="00691744"/>
    <w:rsid w:val="00692F56"/>
    <w:rsid w:val="00694E80"/>
    <w:rsid w:val="0069500A"/>
    <w:rsid w:val="0069532C"/>
    <w:rsid w:val="0069741D"/>
    <w:rsid w:val="006A0E54"/>
    <w:rsid w:val="006A1113"/>
    <w:rsid w:val="006A22F5"/>
    <w:rsid w:val="006A3BEB"/>
    <w:rsid w:val="006A4CB4"/>
    <w:rsid w:val="006A588A"/>
    <w:rsid w:val="006A6869"/>
    <w:rsid w:val="006A776B"/>
    <w:rsid w:val="006A7C66"/>
    <w:rsid w:val="006B0D0F"/>
    <w:rsid w:val="006B1342"/>
    <w:rsid w:val="006B22C0"/>
    <w:rsid w:val="006B422F"/>
    <w:rsid w:val="006B4DBE"/>
    <w:rsid w:val="006C0704"/>
    <w:rsid w:val="006C1E5C"/>
    <w:rsid w:val="006C2635"/>
    <w:rsid w:val="006C4ED6"/>
    <w:rsid w:val="006D0B19"/>
    <w:rsid w:val="006D17A9"/>
    <w:rsid w:val="006D1B5B"/>
    <w:rsid w:val="006D4802"/>
    <w:rsid w:val="006D49F3"/>
    <w:rsid w:val="006E041E"/>
    <w:rsid w:val="006E2DAD"/>
    <w:rsid w:val="006E4E3A"/>
    <w:rsid w:val="006E4F42"/>
    <w:rsid w:val="006E575C"/>
    <w:rsid w:val="006E73DD"/>
    <w:rsid w:val="006F0179"/>
    <w:rsid w:val="006F0B73"/>
    <w:rsid w:val="006F1309"/>
    <w:rsid w:val="006F18ED"/>
    <w:rsid w:val="006F1C5B"/>
    <w:rsid w:val="006F1CD0"/>
    <w:rsid w:val="006F1FF6"/>
    <w:rsid w:val="006F5B28"/>
    <w:rsid w:val="006F64C7"/>
    <w:rsid w:val="00701531"/>
    <w:rsid w:val="00701874"/>
    <w:rsid w:val="00702DF5"/>
    <w:rsid w:val="00704622"/>
    <w:rsid w:val="007049D5"/>
    <w:rsid w:val="007107B7"/>
    <w:rsid w:val="007148AD"/>
    <w:rsid w:val="00720FAC"/>
    <w:rsid w:val="00724228"/>
    <w:rsid w:val="00724F57"/>
    <w:rsid w:val="00725665"/>
    <w:rsid w:val="00725B53"/>
    <w:rsid w:val="0072649E"/>
    <w:rsid w:val="00726BF1"/>
    <w:rsid w:val="00730C24"/>
    <w:rsid w:val="0073103A"/>
    <w:rsid w:val="007313D2"/>
    <w:rsid w:val="00732041"/>
    <w:rsid w:val="00733CB3"/>
    <w:rsid w:val="00733EF3"/>
    <w:rsid w:val="00733F4E"/>
    <w:rsid w:val="00737990"/>
    <w:rsid w:val="007400D7"/>
    <w:rsid w:val="00740A2E"/>
    <w:rsid w:val="00740C19"/>
    <w:rsid w:val="00741098"/>
    <w:rsid w:val="00742BFD"/>
    <w:rsid w:val="00745829"/>
    <w:rsid w:val="007462D2"/>
    <w:rsid w:val="0074768A"/>
    <w:rsid w:val="00747A64"/>
    <w:rsid w:val="0075022D"/>
    <w:rsid w:val="0075034D"/>
    <w:rsid w:val="007507EA"/>
    <w:rsid w:val="00751AC4"/>
    <w:rsid w:val="0075315B"/>
    <w:rsid w:val="007611F0"/>
    <w:rsid w:val="00761A76"/>
    <w:rsid w:val="00763261"/>
    <w:rsid w:val="00763D60"/>
    <w:rsid w:val="0076460E"/>
    <w:rsid w:val="0076495E"/>
    <w:rsid w:val="00766BD2"/>
    <w:rsid w:val="0076761A"/>
    <w:rsid w:val="007715E7"/>
    <w:rsid w:val="0077267C"/>
    <w:rsid w:val="007746B9"/>
    <w:rsid w:val="00774973"/>
    <w:rsid w:val="00775263"/>
    <w:rsid w:val="00775640"/>
    <w:rsid w:val="00782F57"/>
    <w:rsid w:val="00783370"/>
    <w:rsid w:val="00783566"/>
    <w:rsid w:val="007849CB"/>
    <w:rsid w:val="00785E44"/>
    <w:rsid w:val="00786D64"/>
    <w:rsid w:val="00791AC4"/>
    <w:rsid w:val="00792235"/>
    <w:rsid w:val="007931D1"/>
    <w:rsid w:val="007937A6"/>
    <w:rsid w:val="00793F43"/>
    <w:rsid w:val="0079514E"/>
    <w:rsid w:val="00796B37"/>
    <w:rsid w:val="007970B5"/>
    <w:rsid w:val="00797F6D"/>
    <w:rsid w:val="007A1F94"/>
    <w:rsid w:val="007A21B1"/>
    <w:rsid w:val="007A6F4B"/>
    <w:rsid w:val="007A71AC"/>
    <w:rsid w:val="007A7722"/>
    <w:rsid w:val="007A7762"/>
    <w:rsid w:val="007A7809"/>
    <w:rsid w:val="007A782C"/>
    <w:rsid w:val="007B0775"/>
    <w:rsid w:val="007B1387"/>
    <w:rsid w:val="007B4D3D"/>
    <w:rsid w:val="007B4E02"/>
    <w:rsid w:val="007B5B17"/>
    <w:rsid w:val="007B67BE"/>
    <w:rsid w:val="007C0CBA"/>
    <w:rsid w:val="007C1CAB"/>
    <w:rsid w:val="007C78AC"/>
    <w:rsid w:val="007D0EDA"/>
    <w:rsid w:val="007D1151"/>
    <w:rsid w:val="007D12BD"/>
    <w:rsid w:val="007D135B"/>
    <w:rsid w:val="007D2BE3"/>
    <w:rsid w:val="007D5A24"/>
    <w:rsid w:val="007D5A60"/>
    <w:rsid w:val="007E296E"/>
    <w:rsid w:val="007E5B38"/>
    <w:rsid w:val="007F13F4"/>
    <w:rsid w:val="007F1969"/>
    <w:rsid w:val="007F29D2"/>
    <w:rsid w:val="007F3DFD"/>
    <w:rsid w:val="007F49D5"/>
    <w:rsid w:val="007F6FE1"/>
    <w:rsid w:val="007F765D"/>
    <w:rsid w:val="00802774"/>
    <w:rsid w:val="00803574"/>
    <w:rsid w:val="008038C8"/>
    <w:rsid w:val="00803C5C"/>
    <w:rsid w:val="00803FDF"/>
    <w:rsid w:val="008048F7"/>
    <w:rsid w:val="0080563A"/>
    <w:rsid w:val="0080563E"/>
    <w:rsid w:val="00810A14"/>
    <w:rsid w:val="00811896"/>
    <w:rsid w:val="00812F92"/>
    <w:rsid w:val="00813DAF"/>
    <w:rsid w:val="00813E6B"/>
    <w:rsid w:val="008154E5"/>
    <w:rsid w:val="00816960"/>
    <w:rsid w:val="0082282B"/>
    <w:rsid w:val="00822B8F"/>
    <w:rsid w:val="008234D9"/>
    <w:rsid w:val="008254E6"/>
    <w:rsid w:val="00825B0A"/>
    <w:rsid w:val="00825C40"/>
    <w:rsid w:val="0082654C"/>
    <w:rsid w:val="00830449"/>
    <w:rsid w:val="008304CB"/>
    <w:rsid w:val="008327A9"/>
    <w:rsid w:val="00833FEB"/>
    <w:rsid w:val="008359CF"/>
    <w:rsid w:val="00836437"/>
    <w:rsid w:val="00836449"/>
    <w:rsid w:val="00837C72"/>
    <w:rsid w:val="008442A9"/>
    <w:rsid w:val="00845986"/>
    <w:rsid w:val="008527B4"/>
    <w:rsid w:val="008539A2"/>
    <w:rsid w:val="008540C7"/>
    <w:rsid w:val="00855CE2"/>
    <w:rsid w:val="00860751"/>
    <w:rsid w:val="0086179C"/>
    <w:rsid w:val="00864CD4"/>
    <w:rsid w:val="00864D76"/>
    <w:rsid w:val="00864EB5"/>
    <w:rsid w:val="008673F1"/>
    <w:rsid w:val="00867AF1"/>
    <w:rsid w:val="0087055E"/>
    <w:rsid w:val="008716FB"/>
    <w:rsid w:val="00871DD0"/>
    <w:rsid w:val="00873EE4"/>
    <w:rsid w:val="00874B70"/>
    <w:rsid w:val="0087674F"/>
    <w:rsid w:val="00876CFA"/>
    <w:rsid w:val="008772C9"/>
    <w:rsid w:val="00877E46"/>
    <w:rsid w:val="00881475"/>
    <w:rsid w:val="008823CF"/>
    <w:rsid w:val="0088367A"/>
    <w:rsid w:val="00884007"/>
    <w:rsid w:val="00890A6B"/>
    <w:rsid w:val="00892801"/>
    <w:rsid w:val="00892976"/>
    <w:rsid w:val="008949F8"/>
    <w:rsid w:val="008951FE"/>
    <w:rsid w:val="0089705C"/>
    <w:rsid w:val="008A3CB6"/>
    <w:rsid w:val="008A4A7C"/>
    <w:rsid w:val="008A7B92"/>
    <w:rsid w:val="008B367A"/>
    <w:rsid w:val="008B3A68"/>
    <w:rsid w:val="008B4108"/>
    <w:rsid w:val="008B4BF5"/>
    <w:rsid w:val="008B5616"/>
    <w:rsid w:val="008C3210"/>
    <w:rsid w:val="008C56B7"/>
    <w:rsid w:val="008C5731"/>
    <w:rsid w:val="008C788C"/>
    <w:rsid w:val="008D1863"/>
    <w:rsid w:val="008D19F5"/>
    <w:rsid w:val="008D1EF5"/>
    <w:rsid w:val="008D3CAA"/>
    <w:rsid w:val="008D668E"/>
    <w:rsid w:val="008D6FC3"/>
    <w:rsid w:val="008D765C"/>
    <w:rsid w:val="008E5595"/>
    <w:rsid w:val="008E614D"/>
    <w:rsid w:val="008E6846"/>
    <w:rsid w:val="008E7CD5"/>
    <w:rsid w:val="008F020C"/>
    <w:rsid w:val="008F0240"/>
    <w:rsid w:val="008F1264"/>
    <w:rsid w:val="008F3C24"/>
    <w:rsid w:val="00901258"/>
    <w:rsid w:val="0090450A"/>
    <w:rsid w:val="0090619C"/>
    <w:rsid w:val="0090622E"/>
    <w:rsid w:val="00906320"/>
    <w:rsid w:val="0090727D"/>
    <w:rsid w:val="009076E9"/>
    <w:rsid w:val="00907C84"/>
    <w:rsid w:val="00910818"/>
    <w:rsid w:val="0091144C"/>
    <w:rsid w:val="00911BE9"/>
    <w:rsid w:val="00922173"/>
    <w:rsid w:val="00922D03"/>
    <w:rsid w:val="00923EAC"/>
    <w:rsid w:val="00924B38"/>
    <w:rsid w:val="00925815"/>
    <w:rsid w:val="009272A8"/>
    <w:rsid w:val="00930C1D"/>
    <w:rsid w:val="00931735"/>
    <w:rsid w:val="00932721"/>
    <w:rsid w:val="00932A75"/>
    <w:rsid w:val="009341A0"/>
    <w:rsid w:val="00935014"/>
    <w:rsid w:val="009355D8"/>
    <w:rsid w:val="00936D12"/>
    <w:rsid w:val="00937FD2"/>
    <w:rsid w:val="00942923"/>
    <w:rsid w:val="00945A76"/>
    <w:rsid w:val="009472B3"/>
    <w:rsid w:val="009511DD"/>
    <w:rsid w:val="009538A7"/>
    <w:rsid w:val="009604D0"/>
    <w:rsid w:val="00960689"/>
    <w:rsid w:val="009621D0"/>
    <w:rsid w:val="00962259"/>
    <w:rsid w:val="00965FE6"/>
    <w:rsid w:val="00966576"/>
    <w:rsid w:val="0096764C"/>
    <w:rsid w:val="00971862"/>
    <w:rsid w:val="00972FF6"/>
    <w:rsid w:val="00973907"/>
    <w:rsid w:val="0097554E"/>
    <w:rsid w:val="009803A0"/>
    <w:rsid w:val="009809D0"/>
    <w:rsid w:val="00982A54"/>
    <w:rsid w:val="00982D27"/>
    <w:rsid w:val="00984015"/>
    <w:rsid w:val="0098569E"/>
    <w:rsid w:val="00990D4E"/>
    <w:rsid w:val="00992A32"/>
    <w:rsid w:val="009941CC"/>
    <w:rsid w:val="009949E1"/>
    <w:rsid w:val="00994F08"/>
    <w:rsid w:val="00995465"/>
    <w:rsid w:val="00997AEF"/>
    <w:rsid w:val="00997D69"/>
    <w:rsid w:val="009A0BD7"/>
    <w:rsid w:val="009A1566"/>
    <w:rsid w:val="009A2FB9"/>
    <w:rsid w:val="009A4E4C"/>
    <w:rsid w:val="009A776E"/>
    <w:rsid w:val="009B20AA"/>
    <w:rsid w:val="009B22AB"/>
    <w:rsid w:val="009B2E5B"/>
    <w:rsid w:val="009B5345"/>
    <w:rsid w:val="009B568A"/>
    <w:rsid w:val="009B6329"/>
    <w:rsid w:val="009B7BD8"/>
    <w:rsid w:val="009C1A8A"/>
    <w:rsid w:val="009C40C2"/>
    <w:rsid w:val="009C4369"/>
    <w:rsid w:val="009C5520"/>
    <w:rsid w:val="009D0DFC"/>
    <w:rsid w:val="009D5D7C"/>
    <w:rsid w:val="009D7766"/>
    <w:rsid w:val="009E132B"/>
    <w:rsid w:val="009E1D19"/>
    <w:rsid w:val="009E217D"/>
    <w:rsid w:val="009E7E25"/>
    <w:rsid w:val="009F2CD0"/>
    <w:rsid w:val="009F3167"/>
    <w:rsid w:val="009F5A28"/>
    <w:rsid w:val="009F685F"/>
    <w:rsid w:val="009F6D23"/>
    <w:rsid w:val="00A03B03"/>
    <w:rsid w:val="00A04BC9"/>
    <w:rsid w:val="00A052AB"/>
    <w:rsid w:val="00A05E01"/>
    <w:rsid w:val="00A0740C"/>
    <w:rsid w:val="00A10736"/>
    <w:rsid w:val="00A10FDB"/>
    <w:rsid w:val="00A11598"/>
    <w:rsid w:val="00A17195"/>
    <w:rsid w:val="00A20F76"/>
    <w:rsid w:val="00A217C2"/>
    <w:rsid w:val="00A21F80"/>
    <w:rsid w:val="00A22BCD"/>
    <w:rsid w:val="00A2373A"/>
    <w:rsid w:val="00A242EE"/>
    <w:rsid w:val="00A24587"/>
    <w:rsid w:val="00A2579A"/>
    <w:rsid w:val="00A26C07"/>
    <w:rsid w:val="00A27127"/>
    <w:rsid w:val="00A27A2A"/>
    <w:rsid w:val="00A31CF6"/>
    <w:rsid w:val="00A34835"/>
    <w:rsid w:val="00A36848"/>
    <w:rsid w:val="00A36C49"/>
    <w:rsid w:val="00A36DF8"/>
    <w:rsid w:val="00A411FF"/>
    <w:rsid w:val="00A41518"/>
    <w:rsid w:val="00A41D46"/>
    <w:rsid w:val="00A43CDF"/>
    <w:rsid w:val="00A44329"/>
    <w:rsid w:val="00A44E67"/>
    <w:rsid w:val="00A461A3"/>
    <w:rsid w:val="00A529E4"/>
    <w:rsid w:val="00A535BC"/>
    <w:rsid w:val="00A54CAB"/>
    <w:rsid w:val="00A54DE2"/>
    <w:rsid w:val="00A56085"/>
    <w:rsid w:val="00A615A5"/>
    <w:rsid w:val="00A62218"/>
    <w:rsid w:val="00A63F62"/>
    <w:rsid w:val="00A64174"/>
    <w:rsid w:val="00A65BA4"/>
    <w:rsid w:val="00A65C29"/>
    <w:rsid w:val="00A67581"/>
    <w:rsid w:val="00A72034"/>
    <w:rsid w:val="00A72A24"/>
    <w:rsid w:val="00A73F01"/>
    <w:rsid w:val="00A76539"/>
    <w:rsid w:val="00A766F3"/>
    <w:rsid w:val="00A7736D"/>
    <w:rsid w:val="00A77512"/>
    <w:rsid w:val="00A80A89"/>
    <w:rsid w:val="00A81B9D"/>
    <w:rsid w:val="00A8272C"/>
    <w:rsid w:val="00A82B11"/>
    <w:rsid w:val="00A82FBB"/>
    <w:rsid w:val="00A862D2"/>
    <w:rsid w:val="00A86D37"/>
    <w:rsid w:val="00A91E51"/>
    <w:rsid w:val="00A91EB8"/>
    <w:rsid w:val="00A9388F"/>
    <w:rsid w:val="00A96E38"/>
    <w:rsid w:val="00A97373"/>
    <w:rsid w:val="00AA31C4"/>
    <w:rsid w:val="00AA48B2"/>
    <w:rsid w:val="00AA624B"/>
    <w:rsid w:val="00AB05E4"/>
    <w:rsid w:val="00AB0982"/>
    <w:rsid w:val="00AB11EF"/>
    <w:rsid w:val="00AB2CA5"/>
    <w:rsid w:val="00AB5690"/>
    <w:rsid w:val="00AB5AB2"/>
    <w:rsid w:val="00AB5C46"/>
    <w:rsid w:val="00AB6542"/>
    <w:rsid w:val="00AC323C"/>
    <w:rsid w:val="00AC3EED"/>
    <w:rsid w:val="00AC4708"/>
    <w:rsid w:val="00AC6E5E"/>
    <w:rsid w:val="00AC7857"/>
    <w:rsid w:val="00AC7E2D"/>
    <w:rsid w:val="00AD038B"/>
    <w:rsid w:val="00AD2C68"/>
    <w:rsid w:val="00AD38F3"/>
    <w:rsid w:val="00AD3B98"/>
    <w:rsid w:val="00AD5CAE"/>
    <w:rsid w:val="00AD6B50"/>
    <w:rsid w:val="00AD757D"/>
    <w:rsid w:val="00AE244B"/>
    <w:rsid w:val="00AE40AA"/>
    <w:rsid w:val="00AF33CD"/>
    <w:rsid w:val="00AF3F4D"/>
    <w:rsid w:val="00AF58F0"/>
    <w:rsid w:val="00AF67F8"/>
    <w:rsid w:val="00AF7181"/>
    <w:rsid w:val="00AF71DC"/>
    <w:rsid w:val="00B0062E"/>
    <w:rsid w:val="00B039D2"/>
    <w:rsid w:val="00B03E0E"/>
    <w:rsid w:val="00B04E3F"/>
    <w:rsid w:val="00B07A43"/>
    <w:rsid w:val="00B1009D"/>
    <w:rsid w:val="00B10949"/>
    <w:rsid w:val="00B15DEE"/>
    <w:rsid w:val="00B163DD"/>
    <w:rsid w:val="00B21284"/>
    <w:rsid w:val="00B21C6F"/>
    <w:rsid w:val="00B22471"/>
    <w:rsid w:val="00B22BF6"/>
    <w:rsid w:val="00B238B2"/>
    <w:rsid w:val="00B23B8F"/>
    <w:rsid w:val="00B31D15"/>
    <w:rsid w:val="00B32E10"/>
    <w:rsid w:val="00B338FE"/>
    <w:rsid w:val="00B34F1F"/>
    <w:rsid w:val="00B35A10"/>
    <w:rsid w:val="00B36146"/>
    <w:rsid w:val="00B36F91"/>
    <w:rsid w:val="00B40564"/>
    <w:rsid w:val="00B418FB"/>
    <w:rsid w:val="00B42BD6"/>
    <w:rsid w:val="00B441B2"/>
    <w:rsid w:val="00B4525A"/>
    <w:rsid w:val="00B47158"/>
    <w:rsid w:val="00B4740D"/>
    <w:rsid w:val="00B51688"/>
    <w:rsid w:val="00B52878"/>
    <w:rsid w:val="00B549FB"/>
    <w:rsid w:val="00B55F8D"/>
    <w:rsid w:val="00B56C23"/>
    <w:rsid w:val="00B60936"/>
    <w:rsid w:val="00B612A7"/>
    <w:rsid w:val="00B64D5D"/>
    <w:rsid w:val="00B70D5D"/>
    <w:rsid w:val="00B736A4"/>
    <w:rsid w:val="00B740B2"/>
    <w:rsid w:val="00B74227"/>
    <w:rsid w:val="00B75066"/>
    <w:rsid w:val="00B757C7"/>
    <w:rsid w:val="00B75F52"/>
    <w:rsid w:val="00B7768A"/>
    <w:rsid w:val="00B81C06"/>
    <w:rsid w:val="00B826A6"/>
    <w:rsid w:val="00B84DEE"/>
    <w:rsid w:val="00B86FCF"/>
    <w:rsid w:val="00B9080E"/>
    <w:rsid w:val="00B94236"/>
    <w:rsid w:val="00B97CFE"/>
    <w:rsid w:val="00BA12F0"/>
    <w:rsid w:val="00BA15B9"/>
    <w:rsid w:val="00BA1962"/>
    <w:rsid w:val="00BA2327"/>
    <w:rsid w:val="00BA4762"/>
    <w:rsid w:val="00BA5610"/>
    <w:rsid w:val="00BA7111"/>
    <w:rsid w:val="00BA72E1"/>
    <w:rsid w:val="00BB30A0"/>
    <w:rsid w:val="00BB66AB"/>
    <w:rsid w:val="00BC0539"/>
    <w:rsid w:val="00BC381E"/>
    <w:rsid w:val="00BC5286"/>
    <w:rsid w:val="00BC5905"/>
    <w:rsid w:val="00BD080E"/>
    <w:rsid w:val="00BD0E05"/>
    <w:rsid w:val="00BD1D48"/>
    <w:rsid w:val="00BD334A"/>
    <w:rsid w:val="00BD3856"/>
    <w:rsid w:val="00BD4637"/>
    <w:rsid w:val="00BD5B15"/>
    <w:rsid w:val="00BD6EE2"/>
    <w:rsid w:val="00BD768B"/>
    <w:rsid w:val="00BD7C8D"/>
    <w:rsid w:val="00BD7E41"/>
    <w:rsid w:val="00BE0CE3"/>
    <w:rsid w:val="00BE0D73"/>
    <w:rsid w:val="00BE24DC"/>
    <w:rsid w:val="00BE3760"/>
    <w:rsid w:val="00BE70C6"/>
    <w:rsid w:val="00BE7249"/>
    <w:rsid w:val="00BF05EC"/>
    <w:rsid w:val="00BF07B1"/>
    <w:rsid w:val="00BF08C7"/>
    <w:rsid w:val="00BF4CF3"/>
    <w:rsid w:val="00BF5EA6"/>
    <w:rsid w:val="00BF5F95"/>
    <w:rsid w:val="00BF7946"/>
    <w:rsid w:val="00C01321"/>
    <w:rsid w:val="00C02E1E"/>
    <w:rsid w:val="00C04806"/>
    <w:rsid w:val="00C10B13"/>
    <w:rsid w:val="00C13B10"/>
    <w:rsid w:val="00C145AE"/>
    <w:rsid w:val="00C152D1"/>
    <w:rsid w:val="00C15340"/>
    <w:rsid w:val="00C15C06"/>
    <w:rsid w:val="00C15FFF"/>
    <w:rsid w:val="00C1678F"/>
    <w:rsid w:val="00C17DB8"/>
    <w:rsid w:val="00C17E22"/>
    <w:rsid w:val="00C206F9"/>
    <w:rsid w:val="00C21E2F"/>
    <w:rsid w:val="00C225F7"/>
    <w:rsid w:val="00C2547F"/>
    <w:rsid w:val="00C26278"/>
    <w:rsid w:val="00C268F9"/>
    <w:rsid w:val="00C26DD3"/>
    <w:rsid w:val="00C301BB"/>
    <w:rsid w:val="00C30944"/>
    <w:rsid w:val="00C322DF"/>
    <w:rsid w:val="00C332BA"/>
    <w:rsid w:val="00C344F6"/>
    <w:rsid w:val="00C4101A"/>
    <w:rsid w:val="00C41C92"/>
    <w:rsid w:val="00C44269"/>
    <w:rsid w:val="00C44564"/>
    <w:rsid w:val="00C461B0"/>
    <w:rsid w:val="00C505DB"/>
    <w:rsid w:val="00C52E4B"/>
    <w:rsid w:val="00C54709"/>
    <w:rsid w:val="00C54E63"/>
    <w:rsid w:val="00C60607"/>
    <w:rsid w:val="00C6293F"/>
    <w:rsid w:val="00C64ABC"/>
    <w:rsid w:val="00C64D51"/>
    <w:rsid w:val="00C65D46"/>
    <w:rsid w:val="00C661DC"/>
    <w:rsid w:val="00C67E8A"/>
    <w:rsid w:val="00C709CD"/>
    <w:rsid w:val="00C71880"/>
    <w:rsid w:val="00C71CB5"/>
    <w:rsid w:val="00C72F41"/>
    <w:rsid w:val="00C749D5"/>
    <w:rsid w:val="00C77DB2"/>
    <w:rsid w:val="00C80586"/>
    <w:rsid w:val="00C83DFF"/>
    <w:rsid w:val="00C8578A"/>
    <w:rsid w:val="00C859EC"/>
    <w:rsid w:val="00C86E28"/>
    <w:rsid w:val="00C879E9"/>
    <w:rsid w:val="00C904DA"/>
    <w:rsid w:val="00C90FDA"/>
    <w:rsid w:val="00C921D5"/>
    <w:rsid w:val="00C92C53"/>
    <w:rsid w:val="00C935F3"/>
    <w:rsid w:val="00C938DF"/>
    <w:rsid w:val="00C94273"/>
    <w:rsid w:val="00C96DAC"/>
    <w:rsid w:val="00C972F4"/>
    <w:rsid w:val="00C973A2"/>
    <w:rsid w:val="00C97D7D"/>
    <w:rsid w:val="00CA0F1E"/>
    <w:rsid w:val="00CA1203"/>
    <w:rsid w:val="00CA223A"/>
    <w:rsid w:val="00CA414B"/>
    <w:rsid w:val="00CA476D"/>
    <w:rsid w:val="00CA485B"/>
    <w:rsid w:val="00CA5C12"/>
    <w:rsid w:val="00CA6442"/>
    <w:rsid w:val="00CA747B"/>
    <w:rsid w:val="00CA7C63"/>
    <w:rsid w:val="00CB2EF4"/>
    <w:rsid w:val="00CB60B3"/>
    <w:rsid w:val="00CB6B26"/>
    <w:rsid w:val="00CB7AC6"/>
    <w:rsid w:val="00CB7B75"/>
    <w:rsid w:val="00CB7FC0"/>
    <w:rsid w:val="00CC069A"/>
    <w:rsid w:val="00CC1407"/>
    <w:rsid w:val="00CC1E44"/>
    <w:rsid w:val="00CC3644"/>
    <w:rsid w:val="00CC748D"/>
    <w:rsid w:val="00CD1336"/>
    <w:rsid w:val="00CD2078"/>
    <w:rsid w:val="00CD6197"/>
    <w:rsid w:val="00CE2717"/>
    <w:rsid w:val="00CE4BE8"/>
    <w:rsid w:val="00CE4C0F"/>
    <w:rsid w:val="00CE58A3"/>
    <w:rsid w:val="00CE5D73"/>
    <w:rsid w:val="00CE7C9F"/>
    <w:rsid w:val="00CF3D01"/>
    <w:rsid w:val="00CF4D05"/>
    <w:rsid w:val="00CF6704"/>
    <w:rsid w:val="00D002C1"/>
    <w:rsid w:val="00D006AE"/>
    <w:rsid w:val="00D007E2"/>
    <w:rsid w:val="00D009D8"/>
    <w:rsid w:val="00D00FC7"/>
    <w:rsid w:val="00D03B37"/>
    <w:rsid w:val="00D05036"/>
    <w:rsid w:val="00D05B97"/>
    <w:rsid w:val="00D07D44"/>
    <w:rsid w:val="00D07E71"/>
    <w:rsid w:val="00D11573"/>
    <w:rsid w:val="00D11BE7"/>
    <w:rsid w:val="00D135F0"/>
    <w:rsid w:val="00D145E4"/>
    <w:rsid w:val="00D15FD1"/>
    <w:rsid w:val="00D17213"/>
    <w:rsid w:val="00D173B2"/>
    <w:rsid w:val="00D22432"/>
    <w:rsid w:val="00D23943"/>
    <w:rsid w:val="00D31094"/>
    <w:rsid w:val="00D31A90"/>
    <w:rsid w:val="00D334EA"/>
    <w:rsid w:val="00D33DCE"/>
    <w:rsid w:val="00D34F8A"/>
    <w:rsid w:val="00D36881"/>
    <w:rsid w:val="00D36B0B"/>
    <w:rsid w:val="00D40C06"/>
    <w:rsid w:val="00D43B4E"/>
    <w:rsid w:val="00D4451C"/>
    <w:rsid w:val="00D45617"/>
    <w:rsid w:val="00D45B9A"/>
    <w:rsid w:val="00D46468"/>
    <w:rsid w:val="00D464E9"/>
    <w:rsid w:val="00D46C32"/>
    <w:rsid w:val="00D46DE4"/>
    <w:rsid w:val="00D52BE0"/>
    <w:rsid w:val="00D544A3"/>
    <w:rsid w:val="00D56FE1"/>
    <w:rsid w:val="00D576A5"/>
    <w:rsid w:val="00D64155"/>
    <w:rsid w:val="00D650F1"/>
    <w:rsid w:val="00D65216"/>
    <w:rsid w:val="00D67366"/>
    <w:rsid w:val="00D67BDF"/>
    <w:rsid w:val="00D67C03"/>
    <w:rsid w:val="00D67FFE"/>
    <w:rsid w:val="00D722D9"/>
    <w:rsid w:val="00D73DDD"/>
    <w:rsid w:val="00D7592C"/>
    <w:rsid w:val="00D777D9"/>
    <w:rsid w:val="00D77D8F"/>
    <w:rsid w:val="00D8032E"/>
    <w:rsid w:val="00D8127A"/>
    <w:rsid w:val="00D81445"/>
    <w:rsid w:val="00D825AD"/>
    <w:rsid w:val="00D82CFF"/>
    <w:rsid w:val="00D86DD3"/>
    <w:rsid w:val="00D86E76"/>
    <w:rsid w:val="00D87AA3"/>
    <w:rsid w:val="00D93A7D"/>
    <w:rsid w:val="00D94861"/>
    <w:rsid w:val="00D94B6B"/>
    <w:rsid w:val="00D95F4B"/>
    <w:rsid w:val="00D96A66"/>
    <w:rsid w:val="00D971DA"/>
    <w:rsid w:val="00D97790"/>
    <w:rsid w:val="00DA2C61"/>
    <w:rsid w:val="00DA579A"/>
    <w:rsid w:val="00DA61EB"/>
    <w:rsid w:val="00DA7D30"/>
    <w:rsid w:val="00DB00B5"/>
    <w:rsid w:val="00DB10E2"/>
    <w:rsid w:val="00DB26AB"/>
    <w:rsid w:val="00DB44D3"/>
    <w:rsid w:val="00DB4DC8"/>
    <w:rsid w:val="00DC583A"/>
    <w:rsid w:val="00DC5CB2"/>
    <w:rsid w:val="00DC5DB4"/>
    <w:rsid w:val="00DD081C"/>
    <w:rsid w:val="00DD1E0B"/>
    <w:rsid w:val="00DD2272"/>
    <w:rsid w:val="00DD56AD"/>
    <w:rsid w:val="00DD6210"/>
    <w:rsid w:val="00DD6BA7"/>
    <w:rsid w:val="00DD712C"/>
    <w:rsid w:val="00DE0219"/>
    <w:rsid w:val="00DE2A21"/>
    <w:rsid w:val="00DE305F"/>
    <w:rsid w:val="00DE3B64"/>
    <w:rsid w:val="00DE3E8B"/>
    <w:rsid w:val="00DE49B8"/>
    <w:rsid w:val="00DE6BCE"/>
    <w:rsid w:val="00DE7BFD"/>
    <w:rsid w:val="00DE7EFC"/>
    <w:rsid w:val="00DF1366"/>
    <w:rsid w:val="00DF2EA9"/>
    <w:rsid w:val="00DF444F"/>
    <w:rsid w:val="00DF6E22"/>
    <w:rsid w:val="00DF7D4F"/>
    <w:rsid w:val="00E00AEB"/>
    <w:rsid w:val="00E01618"/>
    <w:rsid w:val="00E02AD2"/>
    <w:rsid w:val="00E10CE7"/>
    <w:rsid w:val="00E14173"/>
    <w:rsid w:val="00E14B48"/>
    <w:rsid w:val="00E157F6"/>
    <w:rsid w:val="00E16874"/>
    <w:rsid w:val="00E201AA"/>
    <w:rsid w:val="00E207A4"/>
    <w:rsid w:val="00E21A5C"/>
    <w:rsid w:val="00E23211"/>
    <w:rsid w:val="00E23832"/>
    <w:rsid w:val="00E24969"/>
    <w:rsid w:val="00E24E2C"/>
    <w:rsid w:val="00E26B50"/>
    <w:rsid w:val="00E26E69"/>
    <w:rsid w:val="00E27E53"/>
    <w:rsid w:val="00E31335"/>
    <w:rsid w:val="00E33AD4"/>
    <w:rsid w:val="00E345F0"/>
    <w:rsid w:val="00E34FD7"/>
    <w:rsid w:val="00E3583B"/>
    <w:rsid w:val="00E35E80"/>
    <w:rsid w:val="00E366A4"/>
    <w:rsid w:val="00E40998"/>
    <w:rsid w:val="00E40E07"/>
    <w:rsid w:val="00E42A69"/>
    <w:rsid w:val="00E42B1E"/>
    <w:rsid w:val="00E441B2"/>
    <w:rsid w:val="00E443FD"/>
    <w:rsid w:val="00E44CCA"/>
    <w:rsid w:val="00E46E7A"/>
    <w:rsid w:val="00E50B34"/>
    <w:rsid w:val="00E52086"/>
    <w:rsid w:val="00E52B83"/>
    <w:rsid w:val="00E52C27"/>
    <w:rsid w:val="00E52EEB"/>
    <w:rsid w:val="00E5734F"/>
    <w:rsid w:val="00E60ECE"/>
    <w:rsid w:val="00E6192A"/>
    <w:rsid w:val="00E62212"/>
    <w:rsid w:val="00E62471"/>
    <w:rsid w:val="00E6530D"/>
    <w:rsid w:val="00E65376"/>
    <w:rsid w:val="00E67006"/>
    <w:rsid w:val="00E71A8F"/>
    <w:rsid w:val="00E739BF"/>
    <w:rsid w:val="00E76491"/>
    <w:rsid w:val="00E764FD"/>
    <w:rsid w:val="00E76517"/>
    <w:rsid w:val="00E77723"/>
    <w:rsid w:val="00E803BB"/>
    <w:rsid w:val="00E81CFA"/>
    <w:rsid w:val="00E837B9"/>
    <w:rsid w:val="00E83AEF"/>
    <w:rsid w:val="00E854F4"/>
    <w:rsid w:val="00E927B8"/>
    <w:rsid w:val="00E93F52"/>
    <w:rsid w:val="00E94E88"/>
    <w:rsid w:val="00E979E0"/>
    <w:rsid w:val="00EA1ADA"/>
    <w:rsid w:val="00EA2A65"/>
    <w:rsid w:val="00EA31BD"/>
    <w:rsid w:val="00EA4C34"/>
    <w:rsid w:val="00EA4EB6"/>
    <w:rsid w:val="00EB04A4"/>
    <w:rsid w:val="00EB0DA0"/>
    <w:rsid w:val="00EB19D2"/>
    <w:rsid w:val="00EB2856"/>
    <w:rsid w:val="00EB3942"/>
    <w:rsid w:val="00EB4739"/>
    <w:rsid w:val="00EB4A6B"/>
    <w:rsid w:val="00EB6921"/>
    <w:rsid w:val="00EB7D43"/>
    <w:rsid w:val="00EC4901"/>
    <w:rsid w:val="00EC4C82"/>
    <w:rsid w:val="00EC5C2D"/>
    <w:rsid w:val="00EC7397"/>
    <w:rsid w:val="00EC76CC"/>
    <w:rsid w:val="00EC7DB2"/>
    <w:rsid w:val="00ED0591"/>
    <w:rsid w:val="00ED12F4"/>
    <w:rsid w:val="00ED20A7"/>
    <w:rsid w:val="00ED212D"/>
    <w:rsid w:val="00ED2884"/>
    <w:rsid w:val="00ED2DDE"/>
    <w:rsid w:val="00EE0EA8"/>
    <w:rsid w:val="00EE16DD"/>
    <w:rsid w:val="00EE2E6A"/>
    <w:rsid w:val="00EE3C2E"/>
    <w:rsid w:val="00EE4022"/>
    <w:rsid w:val="00EE5E29"/>
    <w:rsid w:val="00EE64ED"/>
    <w:rsid w:val="00EE67B9"/>
    <w:rsid w:val="00EE6E87"/>
    <w:rsid w:val="00EE75A4"/>
    <w:rsid w:val="00EF461A"/>
    <w:rsid w:val="00EF5B1A"/>
    <w:rsid w:val="00F010F6"/>
    <w:rsid w:val="00F0161A"/>
    <w:rsid w:val="00F04B29"/>
    <w:rsid w:val="00F04CE7"/>
    <w:rsid w:val="00F058A1"/>
    <w:rsid w:val="00F05D9B"/>
    <w:rsid w:val="00F07016"/>
    <w:rsid w:val="00F10F3D"/>
    <w:rsid w:val="00F1246A"/>
    <w:rsid w:val="00F13329"/>
    <w:rsid w:val="00F13BA9"/>
    <w:rsid w:val="00F15C2B"/>
    <w:rsid w:val="00F17DA6"/>
    <w:rsid w:val="00F203EE"/>
    <w:rsid w:val="00F219DF"/>
    <w:rsid w:val="00F21FE4"/>
    <w:rsid w:val="00F23B51"/>
    <w:rsid w:val="00F25579"/>
    <w:rsid w:val="00F25923"/>
    <w:rsid w:val="00F26B13"/>
    <w:rsid w:val="00F27B8E"/>
    <w:rsid w:val="00F31C02"/>
    <w:rsid w:val="00F3371E"/>
    <w:rsid w:val="00F33841"/>
    <w:rsid w:val="00F37B40"/>
    <w:rsid w:val="00F4001E"/>
    <w:rsid w:val="00F416F9"/>
    <w:rsid w:val="00F45D6A"/>
    <w:rsid w:val="00F4614F"/>
    <w:rsid w:val="00F4732A"/>
    <w:rsid w:val="00F50FE5"/>
    <w:rsid w:val="00F53968"/>
    <w:rsid w:val="00F540FC"/>
    <w:rsid w:val="00F54AF8"/>
    <w:rsid w:val="00F54C0C"/>
    <w:rsid w:val="00F55BE6"/>
    <w:rsid w:val="00F56EA3"/>
    <w:rsid w:val="00F60646"/>
    <w:rsid w:val="00F61C9B"/>
    <w:rsid w:val="00F62F2D"/>
    <w:rsid w:val="00F64256"/>
    <w:rsid w:val="00F677B5"/>
    <w:rsid w:val="00F67C83"/>
    <w:rsid w:val="00F71F45"/>
    <w:rsid w:val="00F72BB3"/>
    <w:rsid w:val="00F72F26"/>
    <w:rsid w:val="00F732B6"/>
    <w:rsid w:val="00F73A9D"/>
    <w:rsid w:val="00F74BE4"/>
    <w:rsid w:val="00F758E6"/>
    <w:rsid w:val="00F76EEA"/>
    <w:rsid w:val="00F80FDC"/>
    <w:rsid w:val="00F82AC5"/>
    <w:rsid w:val="00F834F0"/>
    <w:rsid w:val="00F842D9"/>
    <w:rsid w:val="00F85022"/>
    <w:rsid w:val="00F85508"/>
    <w:rsid w:val="00F90858"/>
    <w:rsid w:val="00F968D2"/>
    <w:rsid w:val="00FA22A1"/>
    <w:rsid w:val="00FA2553"/>
    <w:rsid w:val="00FA5104"/>
    <w:rsid w:val="00FA5413"/>
    <w:rsid w:val="00FA5B57"/>
    <w:rsid w:val="00FA6069"/>
    <w:rsid w:val="00FA7426"/>
    <w:rsid w:val="00FB4D8F"/>
    <w:rsid w:val="00FB5790"/>
    <w:rsid w:val="00FB6B01"/>
    <w:rsid w:val="00FB6B8D"/>
    <w:rsid w:val="00FB6BF2"/>
    <w:rsid w:val="00FC069D"/>
    <w:rsid w:val="00FC11D1"/>
    <w:rsid w:val="00FC24E0"/>
    <w:rsid w:val="00FC43FF"/>
    <w:rsid w:val="00FC5957"/>
    <w:rsid w:val="00FD0614"/>
    <w:rsid w:val="00FD3E49"/>
    <w:rsid w:val="00FD572C"/>
    <w:rsid w:val="00FD6198"/>
    <w:rsid w:val="00FD6672"/>
    <w:rsid w:val="00FE11E1"/>
    <w:rsid w:val="00FE1279"/>
    <w:rsid w:val="00FE34AA"/>
    <w:rsid w:val="00FE38D4"/>
    <w:rsid w:val="00FE6B37"/>
    <w:rsid w:val="00FF1E95"/>
    <w:rsid w:val="00FF682B"/>
    <w:rsid w:val="00FF7AF8"/>
    <w:rsid w:val="00FF7E13"/>
    <w:rsid w:val="058CA73E"/>
    <w:rsid w:val="05D1282E"/>
    <w:rsid w:val="107F6967"/>
    <w:rsid w:val="14FFF239"/>
    <w:rsid w:val="1653ED79"/>
    <w:rsid w:val="1B22DA31"/>
    <w:rsid w:val="1C5BA15A"/>
    <w:rsid w:val="1CCDF034"/>
    <w:rsid w:val="1F61D87F"/>
    <w:rsid w:val="28592420"/>
    <w:rsid w:val="2CDEA74F"/>
    <w:rsid w:val="30AE7B81"/>
    <w:rsid w:val="3546E1B1"/>
    <w:rsid w:val="46B83079"/>
    <w:rsid w:val="487299B9"/>
    <w:rsid w:val="4A3B9E80"/>
    <w:rsid w:val="4B775B0A"/>
    <w:rsid w:val="4BFE5D23"/>
    <w:rsid w:val="4CE9B60E"/>
    <w:rsid w:val="4CEE2D91"/>
    <w:rsid w:val="4E06BF7F"/>
    <w:rsid w:val="502C46FB"/>
    <w:rsid w:val="564833F8"/>
    <w:rsid w:val="58AB48C1"/>
    <w:rsid w:val="62522967"/>
    <w:rsid w:val="70A61F6A"/>
    <w:rsid w:val="7568B196"/>
    <w:rsid w:val="75C110C9"/>
    <w:rsid w:val="789CA5C8"/>
    <w:rsid w:val="79C916FF"/>
    <w:rsid w:val="7E2F322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25310C"/>
  <w15:docId w15:val="{78C226F1-EBA5-44E1-A763-E3B9F7DC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heading 1" w:uiPriority="1" w:qFormat="1"/>
    <w:lsdException w:name="heading 2" w:uiPriority="1" w:qFormat="1"/>
    <w:lsdException w:name="heading 3" w:semiHidden="1" w:uiPriority="1" w:unhideWhenUsed="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iPriority="2" w:unhideWhenUsed="1"/>
    <w:lsdException w:name="List Bullet 4" w:semiHidden="1" w:unhideWhenUsed="1"/>
    <w:lsdException w:name="List Bullet 5" w:semiHidden="1" w:unhideWhenUsed="1"/>
    <w:lsdException w:name="List Number 2" w:semiHidden="1" w:uiPriority="2" w:unhideWhenUsed="1" w:qFormat="1"/>
    <w:lsdException w:name="List Number 3" w:semiHidden="1" w:uiPriority="2"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A377A"/>
    <w:pPr>
      <w:spacing w:before="120" w:after="120" w:line="264" w:lineRule="auto"/>
    </w:pPr>
    <w:rPr>
      <w:rFonts w:ascii="Calibri" w:eastAsia="Calibri" w:hAnsi="Calibri"/>
      <w:color w:val="000000"/>
      <w:sz w:val="24"/>
      <w:szCs w:val="22"/>
    </w:rPr>
  </w:style>
  <w:style w:type="paragraph" w:styleId="Heading1">
    <w:name w:val="heading 1"/>
    <w:next w:val="BodyText"/>
    <w:link w:val="Heading1Char"/>
    <w:uiPriority w:val="1"/>
    <w:qFormat/>
    <w:rsid w:val="00B04E3F"/>
    <w:pPr>
      <w:keepNext/>
      <w:keepLines/>
      <w:spacing w:after="240"/>
      <w:outlineLvl w:val="0"/>
    </w:pPr>
    <w:rPr>
      <w:rFonts w:ascii="Calibri" w:eastAsia="Calibri" w:hAnsi="Calibri" w:cs="Arial"/>
      <w:bCs/>
      <w:color w:val="757579" w:themeColor="accent3"/>
      <w:kern w:val="32"/>
      <w:sz w:val="44"/>
      <w:szCs w:val="44"/>
    </w:rPr>
  </w:style>
  <w:style w:type="paragraph" w:styleId="Heading2">
    <w:name w:val="heading 2"/>
    <w:next w:val="BodyText"/>
    <w:link w:val="Heading2Char"/>
    <w:uiPriority w:val="1"/>
    <w:qFormat/>
    <w:rsid w:val="00B04E3F"/>
    <w:pPr>
      <w:keepNext/>
      <w:keepLines/>
      <w:numPr>
        <w:ilvl w:val="1"/>
      </w:numPr>
      <w:spacing w:before="360" w:after="240"/>
      <w:outlineLvl w:val="1"/>
    </w:pPr>
    <w:rPr>
      <w:rFonts w:ascii="Calibri" w:eastAsia="Calibri" w:hAnsi="Calibri" w:cs="Arial"/>
      <w:bCs/>
      <w:iCs/>
      <w:color w:val="001D34" w:themeColor="accent2"/>
      <w:sz w:val="32"/>
      <w:szCs w:val="32"/>
    </w:rPr>
  </w:style>
  <w:style w:type="paragraph" w:styleId="Heading3">
    <w:name w:val="heading 3"/>
    <w:next w:val="BodyText"/>
    <w:link w:val="Heading3Char"/>
    <w:uiPriority w:val="1"/>
    <w:qFormat/>
    <w:rsid w:val="00674783"/>
    <w:pPr>
      <w:keepNext/>
      <w:keepLines/>
      <w:numPr>
        <w:ilvl w:val="2"/>
      </w:numPr>
      <w:spacing w:before="360" w:after="240"/>
      <w:outlineLvl w:val="2"/>
    </w:pPr>
    <w:rPr>
      <w:rFonts w:ascii="Calibri" w:eastAsia="Calibri" w:hAnsi="Calibri" w:cs="Arial"/>
      <w:b/>
      <w:bCs/>
      <w:sz w:val="26"/>
      <w:szCs w:val="26"/>
    </w:rPr>
  </w:style>
  <w:style w:type="paragraph" w:styleId="Heading4">
    <w:name w:val="heading 4"/>
    <w:next w:val="BodyText"/>
    <w:link w:val="Heading4Char"/>
    <w:uiPriority w:val="1"/>
    <w:qFormat/>
    <w:rsid w:val="00B04E3F"/>
    <w:pPr>
      <w:keepNext/>
      <w:keepLines/>
      <w:spacing w:before="200"/>
      <w:outlineLvl w:val="3"/>
    </w:pPr>
    <w:rPr>
      <w:rFonts w:asciiTheme="majorHAnsi" w:eastAsiaTheme="majorEastAsia" w:hAnsiTheme="majorHAnsi" w:cstheme="majorBidi"/>
      <w:b/>
      <w:bCs/>
      <w:iCs/>
      <w:color w:val="757579" w:themeColor="accent3"/>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edheading">
    <w:name w:val="Boxed heading"/>
    <w:uiPriority w:val="19"/>
    <w:qFormat/>
    <w:rsid w:val="00127506"/>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ADBDC"/>
      <w:spacing w:before="360" w:after="240"/>
      <w:ind w:left="227" w:right="227"/>
    </w:pPr>
    <w:rPr>
      <w:rFonts w:ascii="Calibri" w:eastAsia="Calibri" w:hAnsi="Calibri"/>
      <w:b/>
      <w:color w:val="000000"/>
      <w:sz w:val="28"/>
      <w:szCs w:val="28"/>
    </w:rPr>
  </w:style>
  <w:style w:type="paragraph" w:styleId="Footer">
    <w:name w:val="footer"/>
    <w:basedOn w:val="Normal"/>
    <w:link w:val="FooterChar"/>
    <w:uiPriority w:val="99"/>
    <w:qFormat/>
    <w:rsid w:val="005C14DE"/>
    <w:pPr>
      <w:tabs>
        <w:tab w:val="center" w:pos="4153"/>
        <w:tab w:val="right" w:pos="8306"/>
      </w:tabs>
    </w:pPr>
    <w:rPr>
      <w:sz w:val="16"/>
    </w:rPr>
  </w:style>
  <w:style w:type="table" w:styleId="TableGrid">
    <w:name w:val="Table Grid"/>
    <w:basedOn w:val="TableNormal"/>
    <w:rsid w:val="003C3F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edtext">
    <w:name w:val="Boxed text"/>
    <w:uiPriority w:val="19"/>
    <w:qFormat/>
    <w:rsid w:val="00127506"/>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ADBDC"/>
      <w:spacing w:before="180" w:after="180"/>
      <w:ind w:left="227" w:right="227"/>
    </w:pPr>
    <w:rPr>
      <w:rFonts w:ascii="Calibri" w:eastAsia="Calibri" w:hAnsi="Calibri"/>
      <w:color w:val="000000"/>
      <w:sz w:val="24"/>
      <w:szCs w:val="24"/>
    </w:rPr>
  </w:style>
  <w:style w:type="paragraph" w:customStyle="1" w:styleId="Boxedlistbullet">
    <w:name w:val="Boxed list bullet"/>
    <w:basedOn w:val="Boxedtext"/>
    <w:uiPriority w:val="19"/>
    <w:qFormat/>
    <w:rsid w:val="00B04E3F"/>
    <w:pPr>
      <w:numPr>
        <w:numId w:val="18"/>
      </w:numPr>
      <w:spacing w:before="0" w:after="0"/>
      <w:ind w:left="454" w:hanging="227"/>
      <w:contextualSpacing/>
    </w:pPr>
  </w:style>
  <w:style w:type="character" w:styleId="Hyperlink">
    <w:name w:val="Hyperlink"/>
    <w:basedOn w:val="DefaultParagraphFont"/>
    <w:uiPriority w:val="99"/>
    <w:qFormat/>
    <w:rsid w:val="00B04E3F"/>
    <w:rPr>
      <w:color w:val="757579" w:themeColor="accent3"/>
      <w:u w:val="single"/>
    </w:rPr>
  </w:style>
  <w:style w:type="paragraph" w:customStyle="1" w:styleId="instructions">
    <w:name w:val="instructions"/>
    <w:basedOn w:val="Normal"/>
    <w:rsid w:val="00C86E28"/>
    <w:rPr>
      <w:rFonts w:cs="Arial"/>
      <w:color w:val="FF0000"/>
      <w:sz w:val="18"/>
      <w:szCs w:val="20"/>
    </w:rPr>
  </w:style>
  <w:style w:type="paragraph" w:styleId="Header">
    <w:name w:val="header"/>
    <w:basedOn w:val="Normal"/>
    <w:link w:val="HeaderChar"/>
    <w:unhideWhenUsed/>
    <w:rsid w:val="00ED212D"/>
    <w:pPr>
      <w:tabs>
        <w:tab w:val="center" w:pos="4513"/>
        <w:tab w:val="right" w:pos="9026"/>
      </w:tabs>
      <w:spacing w:before="0" w:after="0" w:line="240" w:lineRule="auto"/>
    </w:pPr>
  </w:style>
  <w:style w:type="character" w:customStyle="1" w:styleId="Heading1Char">
    <w:name w:val="Heading 1 Char"/>
    <w:basedOn w:val="DefaultParagraphFont"/>
    <w:link w:val="Heading1"/>
    <w:uiPriority w:val="1"/>
    <w:locked/>
    <w:rsid w:val="00B04E3F"/>
    <w:rPr>
      <w:rFonts w:ascii="Calibri" w:eastAsia="Calibri" w:hAnsi="Calibri" w:cs="Arial"/>
      <w:bCs/>
      <w:color w:val="757579" w:themeColor="accent3"/>
      <w:kern w:val="32"/>
      <w:sz w:val="44"/>
      <w:szCs w:val="44"/>
    </w:rPr>
  </w:style>
  <w:style w:type="character" w:customStyle="1" w:styleId="Heading2Char">
    <w:name w:val="Heading 2 Char"/>
    <w:basedOn w:val="DefaultParagraphFont"/>
    <w:link w:val="Heading2"/>
    <w:uiPriority w:val="1"/>
    <w:locked/>
    <w:rsid w:val="00B04E3F"/>
    <w:rPr>
      <w:rFonts w:ascii="Calibri" w:eastAsia="Calibri" w:hAnsi="Calibri" w:cs="Arial"/>
      <w:bCs/>
      <w:iCs/>
      <w:color w:val="001D34" w:themeColor="accent2"/>
      <w:sz w:val="32"/>
      <w:szCs w:val="32"/>
    </w:rPr>
  </w:style>
  <w:style w:type="character" w:customStyle="1" w:styleId="Heading3Char">
    <w:name w:val="Heading 3 Char"/>
    <w:basedOn w:val="DefaultParagraphFont"/>
    <w:link w:val="Heading3"/>
    <w:uiPriority w:val="1"/>
    <w:locked/>
    <w:rsid w:val="00674783"/>
    <w:rPr>
      <w:rFonts w:ascii="Calibri" w:eastAsia="Calibri" w:hAnsi="Calibri" w:cs="Arial"/>
      <w:b/>
      <w:bCs/>
      <w:sz w:val="26"/>
      <w:szCs w:val="26"/>
    </w:rPr>
  </w:style>
  <w:style w:type="paragraph" w:styleId="ListBullet">
    <w:name w:val="List Bullet"/>
    <w:basedOn w:val="BodyText"/>
    <w:uiPriority w:val="2"/>
    <w:qFormat/>
    <w:rsid w:val="00332C06"/>
    <w:pPr>
      <w:numPr>
        <w:numId w:val="11"/>
      </w:numPr>
      <w:tabs>
        <w:tab w:val="left" w:pos="397"/>
      </w:tabs>
      <w:spacing w:before="60" w:after="60"/>
    </w:pPr>
  </w:style>
  <w:style w:type="paragraph" w:styleId="ListNumber">
    <w:name w:val="List Number"/>
    <w:basedOn w:val="BodyText"/>
    <w:uiPriority w:val="2"/>
    <w:qFormat/>
    <w:rsid w:val="00332C06"/>
    <w:pPr>
      <w:numPr>
        <w:numId w:val="14"/>
      </w:numPr>
      <w:tabs>
        <w:tab w:val="clear" w:pos="227"/>
        <w:tab w:val="left" w:pos="397"/>
      </w:tabs>
    </w:pPr>
  </w:style>
  <w:style w:type="paragraph" w:styleId="ListBullet2">
    <w:name w:val="List Bullet 2"/>
    <w:basedOn w:val="ListBullet"/>
    <w:uiPriority w:val="2"/>
    <w:qFormat/>
    <w:rsid w:val="00332C06"/>
    <w:pPr>
      <w:numPr>
        <w:ilvl w:val="1"/>
      </w:numPr>
      <w:tabs>
        <w:tab w:val="clear" w:pos="397"/>
        <w:tab w:val="left" w:pos="794"/>
      </w:tabs>
    </w:pPr>
  </w:style>
  <w:style w:type="paragraph" w:styleId="ListBullet3">
    <w:name w:val="List Bullet 3"/>
    <w:basedOn w:val="ListBullet2"/>
    <w:uiPriority w:val="2"/>
    <w:rsid w:val="00332C06"/>
    <w:pPr>
      <w:numPr>
        <w:ilvl w:val="0"/>
        <w:numId w:val="15"/>
      </w:numPr>
      <w:tabs>
        <w:tab w:val="clear" w:pos="794"/>
        <w:tab w:val="left" w:pos="851"/>
      </w:tabs>
      <w:ind w:left="1497" w:hanging="340"/>
    </w:pPr>
  </w:style>
  <w:style w:type="paragraph" w:customStyle="1" w:styleId="FigureTableSource">
    <w:name w:val="Figure/Table Source"/>
    <w:basedOn w:val="BodyText"/>
    <w:next w:val="BodyText"/>
    <w:uiPriority w:val="4"/>
    <w:qFormat/>
    <w:rsid w:val="00332C06"/>
    <w:pPr>
      <w:tabs>
        <w:tab w:val="left" w:pos="539"/>
      </w:tabs>
      <w:spacing w:after="240" w:line="180" w:lineRule="atLeast"/>
    </w:pPr>
    <w:rPr>
      <w:sz w:val="16"/>
      <w:szCs w:val="20"/>
    </w:rPr>
  </w:style>
  <w:style w:type="paragraph" w:customStyle="1" w:styleId="TableText">
    <w:name w:val="TableText"/>
    <w:basedOn w:val="Normal"/>
    <w:uiPriority w:val="5"/>
    <w:qFormat/>
    <w:rsid w:val="00332C06"/>
    <w:pPr>
      <w:spacing w:before="60" w:after="60"/>
    </w:pPr>
    <w:rPr>
      <w:sz w:val="18"/>
    </w:rPr>
  </w:style>
  <w:style w:type="paragraph" w:customStyle="1" w:styleId="TableBullet">
    <w:name w:val="TableBullet"/>
    <w:basedOn w:val="TableText"/>
    <w:next w:val="TableText"/>
    <w:uiPriority w:val="5"/>
    <w:qFormat/>
    <w:rsid w:val="00332C06"/>
    <w:pPr>
      <w:numPr>
        <w:numId w:val="13"/>
      </w:numPr>
    </w:pPr>
  </w:style>
  <w:style w:type="paragraph" w:customStyle="1" w:styleId="RowHeading">
    <w:name w:val="RowHeading"/>
    <w:basedOn w:val="TableText"/>
    <w:next w:val="TableText"/>
    <w:uiPriority w:val="5"/>
    <w:qFormat/>
    <w:rsid w:val="00332C06"/>
    <w:rPr>
      <w:b/>
      <w:color w:val="auto"/>
    </w:rPr>
  </w:style>
  <w:style w:type="paragraph" w:customStyle="1" w:styleId="ColumnHeading">
    <w:name w:val="ColumnHeading"/>
    <w:basedOn w:val="TableText"/>
    <w:uiPriority w:val="5"/>
    <w:qFormat/>
    <w:rsid w:val="00332C06"/>
    <w:pPr>
      <w:spacing w:after="0" w:line="180" w:lineRule="atLeast"/>
    </w:pPr>
    <w:rPr>
      <w:b/>
      <w:caps/>
      <w:color w:val="FFFFFF"/>
      <w:sz w:val="16"/>
    </w:rPr>
  </w:style>
  <w:style w:type="paragraph" w:styleId="Caption">
    <w:name w:val="caption"/>
    <w:basedOn w:val="BodyText"/>
    <w:next w:val="BodyText"/>
    <w:uiPriority w:val="4"/>
    <w:qFormat/>
    <w:rsid w:val="00B04E3F"/>
    <w:pPr>
      <w:keepNext/>
      <w:spacing w:before="180" w:after="180"/>
      <w:contextualSpacing/>
    </w:pPr>
    <w:rPr>
      <w:b/>
      <w:bCs/>
      <w:color w:val="757579" w:themeColor="accent3"/>
      <w:sz w:val="20"/>
      <w:szCs w:val="18"/>
    </w:rPr>
  </w:style>
  <w:style w:type="paragraph" w:styleId="BodyText">
    <w:name w:val="Body Text"/>
    <w:link w:val="BodyTextChar"/>
    <w:qFormat/>
    <w:rsid w:val="00332C06"/>
    <w:pPr>
      <w:spacing w:before="120" w:after="120" w:line="264" w:lineRule="auto"/>
    </w:pPr>
    <w:rPr>
      <w:rFonts w:ascii="Calibri" w:eastAsia="Calibri" w:hAnsi="Calibri"/>
      <w:color w:val="000000"/>
      <w:sz w:val="24"/>
      <w:szCs w:val="22"/>
    </w:rPr>
  </w:style>
  <w:style w:type="character" w:customStyle="1" w:styleId="BodyTextChar">
    <w:name w:val="Body Text Char"/>
    <w:basedOn w:val="DefaultParagraphFont"/>
    <w:link w:val="BodyText"/>
    <w:rsid w:val="00332C06"/>
    <w:rPr>
      <w:rFonts w:ascii="Calibri" w:eastAsia="Calibri" w:hAnsi="Calibri"/>
      <w:color w:val="000000"/>
      <w:sz w:val="24"/>
      <w:szCs w:val="22"/>
    </w:rPr>
  </w:style>
  <w:style w:type="paragraph" w:styleId="ListNumber3">
    <w:name w:val="List Number 3"/>
    <w:basedOn w:val="ListNumber2"/>
    <w:uiPriority w:val="2"/>
    <w:rsid w:val="00332C06"/>
    <w:pPr>
      <w:numPr>
        <w:numId w:val="16"/>
      </w:numPr>
      <w:tabs>
        <w:tab w:val="clear" w:pos="397"/>
      </w:tabs>
      <w:ind w:left="1078" w:hanging="284"/>
    </w:pPr>
  </w:style>
  <w:style w:type="numbering" w:customStyle="1" w:styleId="TableBullets">
    <w:name w:val="TableBullets"/>
    <w:uiPriority w:val="99"/>
    <w:rsid w:val="00332C06"/>
    <w:pPr>
      <w:numPr>
        <w:numId w:val="13"/>
      </w:numPr>
    </w:pPr>
  </w:style>
  <w:style w:type="numbering" w:customStyle="1" w:styleId="Sources">
    <w:name w:val="Sources"/>
    <w:rsid w:val="00332C06"/>
    <w:pPr>
      <w:numPr>
        <w:numId w:val="12"/>
      </w:numPr>
    </w:pPr>
  </w:style>
  <w:style w:type="numbering" w:customStyle="1" w:styleId="Bullets">
    <w:name w:val="Bullets"/>
    <w:rsid w:val="00332C06"/>
    <w:pPr>
      <w:numPr>
        <w:numId w:val="11"/>
      </w:numPr>
    </w:pPr>
  </w:style>
  <w:style w:type="numbering" w:customStyle="1" w:styleId="Numbers">
    <w:name w:val="Numbers"/>
    <w:rsid w:val="00332C06"/>
    <w:pPr>
      <w:numPr>
        <w:numId w:val="14"/>
      </w:numPr>
    </w:pPr>
  </w:style>
  <w:style w:type="paragraph" w:customStyle="1" w:styleId="Equation">
    <w:name w:val="Equation"/>
    <w:basedOn w:val="BodyText"/>
    <w:next w:val="BodyText"/>
    <w:uiPriority w:val="7"/>
    <w:qFormat/>
    <w:rsid w:val="00332C06"/>
    <w:pPr>
      <w:tabs>
        <w:tab w:val="right" w:pos="9639"/>
      </w:tabs>
      <w:spacing w:before="240" w:after="240"/>
      <w:ind w:left="567"/>
    </w:pPr>
    <w:rPr>
      <w:rFonts w:asciiTheme="minorHAnsi" w:eastAsia="Times New Roman" w:hAnsiTheme="minorHAnsi"/>
      <w:color w:val="auto"/>
      <w:szCs w:val="24"/>
      <w:lang w:eastAsia="en-US"/>
    </w:rPr>
  </w:style>
  <w:style w:type="paragraph" w:styleId="ListNumber2">
    <w:name w:val="List Number 2"/>
    <w:basedOn w:val="ListNumber"/>
    <w:uiPriority w:val="2"/>
    <w:qFormat/>
    <w:rsid w:val="006D17A9"/>
    <w:pPr>
      <w:numPr>
        <w:numId w:val="7"/>
      </w:numPr>
      <w:tabs>
        <w:tab w:val="left" w:pos="794"/>
      </w:tabs>
      <w:spacing w:before="60" w:after="60"/>
      <w:ind w:left="794" w:hanging="397"/>
    </w:pPr>
  </w:style>
  <w:style w:type="character" w:customStyle="1" w:styleId="Italics">
    <w:name w:val="Italics"/>
    <w:basedOn w:val="DefaultParagraphFont"/>
    <w:uiPriority w:val="3"/>
    <w:qFormat/>
    <w:rsid w:val="00332C06"/>
    <w:rPr>
      <w:i/>
    </w:rPr>
  </w:style>
  <w:style w:type="table" w:customStyle="1" w:styleId="TableCSIRO">
    <w:name w:val="Table_CSIRO"/>
    <w:basedOn w:val="TableNormal"/>
    <w:uiPriority w:val="99"/>
    <w:qFormat/>
    <w:rsid w:val="00332C06"/>
    <w:rPr>
      <w:rFonts w:ascii="Calibri" w:eastAsiaTheme="minorHAnsi" w:hAnsi="Calibri"/>
      <w:sz w:val="22"/>
      <w:szCs w:val="22"/>
    </w:rPr>
    <w:tblPr>
      <w:tblStyleRowBandSize w:val="1"/>
      <w:tblInd w:w="113" w:type="dxa"/>
      <w:tblBorders>
        <w:bottom w:val="single" w:sz="4" w:space="0" w:color="auto"/>
      </w:tblBorders>
      <w:tblCellMar>
        <w:left w:w="85" w:type="dxa"/>
        <w:bottom w:w="28" w:type="dxa"/>
        <w:right w:w="8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EDEDED"/>
      </w:tcPr>
    </w:tblStylePr>
  </w:style>
  <w:style w:type="paragraph" w:customStyle="1" w:styleId="CaptionNote">
    <w:name w:val="Caption Note"/>
    <w:basedOn w:val="Caption"/>
    <w:next w:val="BodyText"/>
    <w:uiPriority w:val="4"/>
    <w:rsid w:val="00332C06"/>
    <w:pPr>
      <w:spacing w:before="0"/>
    </w:pPr>
  </w:style>
  <w:style w:type="paragraph" w:styleId="BalloonText">
    <w:name w:val="Balloon Text"/>
    <w:basedOn w:val="Normal"/>
    <w:link w:val="BalloonTextChar"/>
    <w:rsid w:val="00332C06"/>
    <w:pPr>
      <w:spacing w:after="0"/>
    </w:pPr>
    <w:rPr>
      <w:rFonts w:ascii="Tahoma" w:hAnsi="Tahoma" w:cs="Tahoma"/>
      <w:sz w:val="16"/>
      <w:szCs w:val="16"/>
    </w:rPr>
  </w:style>
  <w:style w:type="character" w:customStyle="1" w:styleId="BalloonTextChar">
    <w:name w:val="Balloon Text Char"/>
    <w:basedOn w:val="DefaultParagraphFont"/>
    <w:link w:val="BalloonText"/>
    <w:rsid w:val="00332C06"/>
    <w:rPr>
      <w:rFonts w:ascii="Tahoma" w:eastAsia="Calibri" w:hAnsi="Tahoma" w:cs="Tahoma"/>
      <w:color w:val="000000"/>
      <w:sz w:val="16"/>
      <w:szCs w:val="16"/>
    </w:rPr>
  </w:style>
  <w:style w:type="character" w:customStyle="1" w:styleId="Heading4Char">
    <w:name w:val="Heading 4 Char"/>
    <w:basedOn w:val="DefaultParagraphFont"/>
    <w:link w:val="Heading4"/>
    <w:uiPriority w:val="1"/>
    <w:rsid w:val="00B04E3F"/>
    <w:rPr>
      <w:rFonts w:asciiTheme="majorHAnsi" w:eastAsiaTheme="majorEastAsia" w:hAnsiTheme="majorHAnsi" w:cstheme="majorBidi"/>
      <w:b/>
      <w:bCs/>
      <w:iCs/>
      <w:color w:val="757579" w:themeColor="accent3"/>
      <w:sz w:val="24"/>
      <w:szCs w:val="22"/>
    </w:rPr>
  </w:style>
  <w:style w:type="character" w:customStyle="1" w:styleId="FooterChar">
    <w:name w:val="Footer Char"/>
    <w:basedOn w:val="DefaultParagraphFont"/>
    <w:link w:val="Footer"/>
    <w:uiPriority w:val="99"/>
    <w:locked/>
    <w:rsid w:val="006246C0"/>
    <w:rPr>
      <w:rFonts w:ascii="Calibri" w:eastAsia="Calibri" w:hAnsi="Calibri"/>
      <w:color w:val="000000"/>
      <w:sz w:val="16"/>
      <w:szCs w:val="22"/>
    </w:rPr>
  </w:style>
  <w:style w:type="character" w:styleId="PageNumber">
    <w:name w:val="page number"/>
    <w:basedOn w:val="DefaultParagraphFont"/>
    <w:uiPriority w:val="99"/>
    <w:rsid w:val="00ED212D"/>
    <w:rPr>
      <w:rFonts w:ascii="Calibri" w:hAnsi="Calibri" w:cs="Times New Roman"/>
      <w:color w:val="757579" w:themeColor="accent3"/>
      <w:sz w:val="18"/>
    </w:rPr>
  </w:style>
  <w:style w:type="numbering" w:styleId="1ai">
    <w:name w:val="Outline List 1"/>
    <w:basedOn w:val="NoList"/>
    <w:uiPriority w:val="99"/>
    <w:unhideWhenUsed/>
    <w:rsid w:val="006246C0"/>
    <w:pPr>
      <w:numPr>
        <w:numId w:val="17"/>
      </w:numPr>
    </w:pPr>
  </w:style>
  <w:style w:type="paragraph" w:styleId="ListParagraph">
    <w:name w:val="List Paragraph"/>
    <w:basedOn w:val="Normal"/>
    <w:uiPriority w:val="34"/>
    <w:qFormat/>
    <w:rsid w:val="0082654C"/>
    <w:pPr>
      <w:ind w:left="720"/>
      <w:contextualSpacing/>
    </w:pPr>
  </w:style>
  <w:style w:type="character" w:customStyle="1" w:styleId="HeaderChar">
    <w:name w:val="Header Char"/>
    <w:basedOn w:val="DefaultParagraphFont"/>
    <w:link w:val="Header"/>
    <w:rsid w:val="00ED212D"/>
    <w:rPr>
      <w:rFonts w:ascii="Calibri" w:eastAsia="Calibri" w:hAnsi="Calibri"/>
      <w:color w:val="000000"/>
      <w:sz w:val="24"/>
      <w:szCs w:val="22"/>
    </w:rPr>
  </w:style>
  <w:style w:type="character" w:styleId="UnresolvedMention">
    <w:name w:val="Unresolved Mention"/>
    <w:basedOn w:val="DefaultParagraphFont"/>
    <w:uiPriority w:val="99"/>
    <w:semiHidden/>
    <w:unhideWhenUsed/>
    <w:rsid w:val="006F18ED"/>
    <w:rPr>
      <w:color w:val="605E5C"/>
      <w:shd w:val="clear" w:color="auto" w:fill="E1DFDD"/>
    </w:rPr>
  </w:style>
  <w:style w:type="character" w:styleId="CommentReference">
    <w:name w:val="annotation reference"/>
    <w:basedOn w:val="DefaultParagraphFont"/>
    <w:semiHidden/>
    <w:unhideWhenUsed/>
    <w:rsid w:val="004406D6"/>
    <w:rPr>
      <w:sz w:val="16"/>
      <w:szCs w:val="16"/>
    </w:rPr>
  </w:style>
  <w:style w:type="paragraph" w:styleId="CommentText">
    <w:name w:val="annotation text"/>
    <w:basedOn w:val="Normal"/>
    <w:link w:val="CommentTextChar"/>
    <w:semiHidden/>
    <w:unhideWhenUsed/>
    <w:rsid w:val="004406D6"/>
    <w:pPr>
      <w:spacing w:line="240" w:lineRule="auto"/>
    </w:pPr>
    <w:rPr>
      <w:sz w:val="20"/>
      <w:szCs w:val="20"/>
    </w:rPr>
  </w:style>
  <w:style w:type="character" w:customStyle="1" w:styleId="CommentTextChar">
    <w:name w:val="Comment Text Char"/>
    <w:basedOn w:val="DefaultParagraphFont"/>
    <w:link w:val="CommentText"/>
    <w:semiHidden/>
    <w:rsid w:val="004406D6"/>
    <w:rPr>
      <w:rFonts w:ascii="Calibri" w:eastAsia="Calibri" w:hAnsi="Calibri"/>
      <w:color w:val="000000"/>
    </w:rPr>
  </w:style>
  <w:style w:type="paragraph" w:styleId="CommentSubject">
    <w:name w:val="annotation subject"/>
    <w:basedOn w:val="CommentText"/>
    <w:next w:val="CommentText"/>
    <w:link w:val="CommentSubjectChar"/>
    <w:semiHidden/>
    <w:unhideWhenUsed/>
    <w:rsid w:val="004406D6"/>
    <w:rPr>
      <w:b/>
      <w:bCs/>
    </w:rPr>
  </w:style>
  <w:style w:type="character" w:customStyle="1" w:styleId="CommentSubjectChar">
    <w:name w:val="Comment Subject Char"/>
    <w:basedOn w:val="CommentTextChar"/>
    <w:link w:val="CommentSubject"/>
    <w:semiHidden/>
    <w:rsid w:val="004406D6"/>
    <w:rPr>
      <w:rFonts w:ascii="Calibri" w:eastAsia="Calibri" w:hAnsi="Calibri"/>
      <w:b/>
      <w:bCs/>
      <w:color w:val="000000"/>
    </w:rPr>
  </w:style>
  <w:style w:type="character" w:customStyle="1" w:styleId="A12">
    <w:name w:val="A12"/>
    <w:uiPriority w:val="99"/>
    <w:rsid w:val="002D1DA6"/>
    <w:rPr>
      <w:rFonts w:cs="Corpid C1"/>
      <w:color w:val="221E1F"/>
      <w:sz w:val="10"/>
      <w:szCs w:val="10"/>
    </w:rPr>
  </w:style>
  <w:style w:type="paragraph" w:customStyle="1" w:styleId="RefStyle">
    <w:name w:val="Ref Style"/>
    <w:basedOn w:val="Normal"/>
    <w:rsid w:val="002D1DA6"/>
    <w:pPr>
      <w:spacing w:before="0" w:after="0" w:line="240" w:lineRule="auto"/>
      <w:ind w:left="369" w:hanging="369"/>
    </w:pPr>
    <w:rPr>
      <w:rFonts w:ascii="Times New Roman" w:eastAsia="Times New Roman" w:hAnsi="Times New Roman"/>
      <w:color w:val="auto"/>
      <w:sz w:val="22"/>
      <w:lang w:eastAsia="en-US"/>
    </w:rPr>
  </w:style>
  <w:style w:type="paragraph" w:customStyle="1" w:styleId="Default">
    <w:name w:val="Default"/>
    <w:rsid w:val="00BF07B1"/>
    <w:pPr>
      <w:widowControl w:val="0"/>
      <w:autoSpaceDE w:val="0"/>
      <w:autoSpaceDN w:val="0"/>
      <w:adjustRightInd w:val="0"/>
    </w:pPr>
    <w:rPr>
      <w:rFonts w:ascii="Calibri" w:eastAsiaTheme="minorEastAsia" w:hAnsi="Calibri" w:cs="Calibri"/>
      <w:color w:val="000000"/>
      <w:sz w:val="24"/>
      <w:szCs w:val="24"/>
      <w:lang w:val="en-US" w:eastAsia="en-US"/>
    </w:rPr>
  </w:style>
  <w:style w:type="character" w:customStyle="1" w:styleId="A8">
    <w:name w:val="A8"/>
    <w:uiPriority w:val="99"/>
    <w:rsid w:val="00BF07B1"/>
    <w:rPr>
      <w:rFonts w:cs="Corpid C1"/>
      <w:color w:val="211D1E"/>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4079">
      <w:bodyDiv w:val="1"/>
      <w:marLeft w:val="0"/>
      <w:marRight w:val="0"/>
      <w:marTop w:val="0"/>
      <w:marBottom w:val="0"/>
      <w:divBdr>
        <w:top w:val="none" w:sz="0" w:space="0" w:color="auto"/>
        <w:left w:val="none" w:sz="0" w:space="0" w:color="auto"/>
        <w:bottom w:val="none" w:sz="0" w:space="0" w:color="auto"/>
        <w:right w:val="none" w:sz="0" w:space="0" w:color="auto"/>
      </w:divBdr>
    </w:div>
    <w:div w:id="204297806">
      <w:bodyDiv w:val="1"/>
      <w:marLeft w:val="0"/>
      <w:marRight w:val="0"/>
      <w:marTop w:val="0"/>
      <w:marBottom w:val="0"/>
      <w:divBdr>
        <w:top w:val="none" w:sz="0" w:space="0" w:color="auto"/>
        <w:left w:val="none" w:sz="0" w:space="0" w:color="auto"/>
        <w:bottom w:val="none" w:sz="0" w:space="0" w:color="auto"/>
        <w:right w:val="none" w:sz="0" w:space="0" w:color="auto"/>
      </w:divBdr>
      <w:divsChild>
        <w:div w:id="1631469663">
          <w:marLeft w:val="0"/>
          <w:marRight w:val="0"/>
          <w:marTop w:val="0"/>
          <w:marBottom w:val="0"/>
          <w:divBdr>
            <w:top w:val="none" w:sz="0" w:space="0" w:color="auto"/>
            <w:left w:val="none" w:sz="0" w:space="0" w:color="auto"/>
            <w:bottom w:val="none" w:sz="0" w:space="0" w:color="auto"/>
            <w:right w:val="none" w:sz="0" w:space="0" w:color="auto"/>
          </w:divBdr>
          <w:divsChild>
            <w:div w:id="2031249478">
              <w:marLeft w:val="0"/>
              <w:marRight w:val="0"/>
              <w:marTop w:val="0"/>
              <w:marBottom w:val="0"/>
              <w:divBdr>
                <w:top w:val="none" w:sz="0" w:space="0" w:color="auto"/>
                <w:left w:val="none" w:sz="0" w:space="0" w:color="auto"/>
                <w:bottom w:val="none" w:sz="0" w:space="0" w:color="auto"/>
                <w:right w:val="none" w:sz="0" w:space="0" w:color="auto"/>
              </w:divBdr>
              <w:divsChild>
                <w:div w:id="9675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28117">
      <w:bodyDiv w:val="1"/>
      <w:marLeft w:val="0"/>
      <w:marRight w:val="0"/>
      <w:marTop w:val="0"/>
      <w:marBottom w:val="0"/>
      <w:divBdr>
        <w:top w:val="none" w:sz="0" w:space="0" w:color="auto"/>
        <w:left w:val="none" w:sz="0" w:space="0" w:color="auto"/>
        <w:bottom w:val="none" w:sz="0" w:space="0" w:color="auto"/>
        <w:right w:val="none" w:sz="0" w:space="0" w:color="auto"/>
      </w:divBdr>
      <w:divsChild>
        <w:div w:id="594704870">
          <w:marLeft w:val="0"/>
          <w:marRight w:val="0"/>
          <w:marTop w:val="0"/>
          <w:marBottom w:val="0"/>
          <w:divBdr>
            <w:top w:val="none" w:sz="0" w:space="0" w:color="auto"/>
            <w:left w:val="none" w:sz="0" w:space="0" w:color="auto"/>
            <w:bottom w:val="none" w:sz="0" w:space="0" w:color="auto"/>
            <w:right w:val="none" w:sz="0" w:space="0" w:color="auto"/>
          </w:divBdr>
          <w:divsChild>
            <w:div w:id="1684939439">
              <w:marLeft w:val="0"/>
              <w:marRight w:val="0"/>
              <w:marTop w:val="0"/>
              <w:marBottom w:val="0"/>
              <w:divBdr>
                <w:top w:val="none" w:sz="0" w:space="0" w:color="auto"/>
                <w:left w:val="none" w:sz="0" w:space="0" w:color="auto"/>
                <w:bottom w:val="none" w:sz="0" w:space="0" w:color="auto"/>
                <w:right w:val="none" w:sz="0" w:space="0" w:color="auto"/>
              </w:divBdr>
              <w:divsChild>
                <w:div w:id="13051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25568">
      <w:bodyDiv w:val="1"/>
      <w:marLeft w:val="0"/>
      <w:marRight w:val="0"/>
      <w:marTop w:val="0"/>
      <w:marBottom w:val="0"/>
      <w:divBdr>
        <w:top w:val="none" w:sz="0" w:space="0" w:color="auto"/>
        <w:left w:val="none" w:sz="0" w:space="0" w:color="auto"/>
        <w:bottom w:val="none" w:sz="0" w:space="0" w:color="auto"/>
        <w:right w:val="none" w:sz="0" w:space="0" w:color="auto"/>
      </w:divBdr>
    </w:div>
    <w:div w:id="568611550">
      <w:bodyDiv w:val="1"/>
      <w:marLeft w:val="0"/>
      <w:marRight w:val="0"/>
      <w:marTop w:val="0"/>
      <w:marBottom w:val="0"/>
      <w:divBdr>
        <w:top w:val="none" w:sz="0" w:space="0" w:color="auto"/>
        <w:left w:val="none" w:sz="0" w:space="0" w:color="auto"/>
        <w:bottom w:val="none" w:sz="0" w:space="0" w:color="auto"/>
        <w:right w:val="none" w:sz="0" w:space="0" w:color="auto"/>
      </w:divBdr>
      <w:divsChild>
        <w:div w:id="1396855838">
          <w:marLeft w:val="480"/>
          <w:marRight w:val="0"/>
          <w:marTop w:val="0"/>
          <w:marBottom w:val="0"/>
          <w:divBdr>
            <w:top w:val="none" w:sz="0" w:space="0" w:color="auto"/>
            <w:left w:val="none" w:sz="0" w:space="0" w:color="auto"/>
            <w:bottom w:val="none" w:sz="0" w:space="0" w:color="auto"/>
            <w:right w:val="none" w:sz="0" w:space="0" w:color="auto"/>
          </w:divBdr>
          <w:divsChild>
            <w:div w:id="2348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7573">
      <w:bodyDiv w:val="1"/>
      <w:marLeft w:val="0"/>
      <w:marRight w:val="0"/>
      <w:marTop w:val="0"/>
      <w:marBottom w:val="0"/>
      <w:divBdr>
        <w:top w:val="none" w:sz="0" w:space="0" w:color="auto"/>
        <w:left w:val="none" w:sz="0" w:space="0" w:color="auto"/>
        <w:bottom w:val="none" w:sz="0" w:space="0" w:color="auto"/>
        <w:right w:val="none" w:sz="0" w:space="0" w:color="auto"/>
      </w:divBdr>
    </w:div>
    <w:div w:id="801381806">
      <w:bodyDiv w:val="1"/>
      <w:marLeft w:val="0"/>
      <w:marRight w:val="0"/>
      <w:marTop w:val="0"/>
      <w:marBottom w:val="0"/>
      <w:divBdr>
        <w:top w:val="none" w:sz="0" w:space="0" w:color="auto"/>
        <w:left w:val="none" w:sz="0" w:space="0" w:color="auto"/>
        <w:bottom w:val="none" w:sz="0" w:space="0" w:color="auto"/>
        <w:right w:val="none" w:sz="0" w:space="0" w:color="auto"/>
      </w:divBdr>
    </w:div>
    <w:div w:id="854419651">
      <w:bodyDiv w:val="1"/>
      <w:marLeft w:val="0"/>
      <w:marRight w:val="0"/>
      <w:marTop w:val="0"/>
      <w:marBottom w:val="0"/>
      <w:divBdr>
        <w:top w:val="none" w:sz="0" w:space="0" w:color="auto"/>
        <w:left w:val="none" w:sz="0" w:space="0" w:color="auto"/>
        <w:bottom w:val="none" w:sz="0" w:space="0" w:color="auto"/>
        <w:right w:val="none" w:sz="0" w:space="0" w:color="auto"/>
      </w:divBdr>
    </w:div>
    <w:div w:id="868178729">
      <w:bodyDiv w:val="1"/>
      <w:marLeft w:val="0"/>
      <w:marRight w:val="0"/>
      <w:marTop w:val="0"/>
      <w:marBottom w:val="0"/>
      <w:divBdr>
        <w:top w:val="none" w:sz="0" w:space="0" w:color="auto"/>
        <w:left w:val="none" w:sz="0" w:space="0" w:color="auto"/>
        <w:bottom w:val="none" w:sz="0" w:space="0" w:color="auto"/>
        <w:right w:val="none" w:sz="0" w:space="0" w:color="auto"/>
      </w:divBdr>
    </w:div>
    <w:div w:id="975913066">
      <w:bodyDiv w:val="1"/>
      <w:marLeft w:val="0"/>
      <w:marRight w:val="0"/>
      <w:marTop w:val="0"/>
      <w:marBottom w:val="0"/>
      <w:divBdr>
        <w:top w:val="none" w:sz="0" w:space="0" w:color="auto"/>
        <w:left w:val="none" w:sz="0" w:space="0" w:color="auto"/>
        <w:bottom w:val="none" w:sz="0" w:space="0" w:color="auto"/>
        <w:right w:val="none" w:sz="0" w:space="0" w:color="auto"/>
      </w:divBdr>
      <w:divsChild>
        <w:div w:id="596254263">
          <w:marLeft w:val="480"/>
          <w:marRight w:val="0"/>
          <w:marTop w:val="0"/>
          <w:marBottom w:val="0"/>
          <w:divBdr>
            <w:top w:val="none" w:sz="0" w:space="0" w:color="auto"/>
            <w:left w:val="none" w:sz="0" w:space="0" w:color="auto"/>
            <w:bottom w:val="none" w:sz="0" w:space="0" w:color="auto"/>
            <w:right w:val="none" w:sz="0" w:space="0" w:color="auto"/>
          </w:divBdr>
          <w:divsChild>
            <w:div w:id="13160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6664">
      <w:bodyDiv w:val="1"/>
      <w:marLeft w:val="0"/>
      <w:marRight w:val="0"/>
      <w:marTop w:val="0"/>
      <w:marBottom w:val="0"/>
      <w:divBdr>
        <w:top w:val="none" w:sz="0" w:space="0" w:color="auto"/>
        <w:left w:val="none" w:sz="0" w:space="0" w:color="auto"/>
        <w:bottom w:val="none" w:sz="0" w:space="0" w:color="auto"/>
        <w:right w:val="none" w:sz="0" w:space="0" w:color="auto"/>
      </w:divBdr>
    </w:div>
    <w:div w:id="1249465868">
      <w:bodyDiv w:val="1"/>
      <w:marLeft w:val="0"/>
      <w:marRight w:val="0"/>
      <w:marTop w:val="0"/>
      <w:marBottom w:val="0"/>
      <w:divBdr>
        <w:top w:val="none" w:sz="0" w:space="0" w:color="auto"/>
        <w:left w:val="none" w:sz="0" w:space="0" w:color="auto"/>
        <w:bottom w:val="none" w:sz="0" w:space="0" w:color="auto"/>
        <w:right w:val="none" w:sz="0" w:space="0" w:color="auto"/>
      </w:divBdr>
    </w:div>
    <w:div w:id="1259946839">
      <w:bodyDiv w:val="1"/>
      <w:marLeft w:val="0"/>
      <w:marRight w:val="0"/>
      <w:marTop w:val="0"/>
      <w:marBottom w:val="0"/>
      <w:divBdr>
        <w:top w:val="none" w:sz="0" w:space="0" w:color="auto"/>
        <w:left w:val="none" w:sz="0" w:space="0" w:color="auto"/>
        <w:bottom w:val="none" w:sz="0" w:space="0" w:color="auto"/>
        <w:right w:val="none" w:sz="0" w:space="0" w:color="auto"/>
      </w:divBdr>
    </w:div>
    <w:div w:id="1338769477">
      <w:bodyDiv w:val="1"/>
      <w:marLeft w:val="0"/>
      <w:marRight w:val="0"/>
      <w:marTop w:val="0"/>
      <w:marBottom w:val="0"/>
      <w:divBdr>
        <w:top w:val="none" w:sz="0" w:space="0" w:color="auto"/>
        <w:left w:val="none" w:sz="0" w:space="0" w:color="auto"/>
        <w:bottom w:val="none" w:sz="0" w:space="0" w:color="auto"/>
        <w:right w:val="none" w:sz="0" w:space="0" w:color="auto"/>
      </w:divBdr>
      <w:divsChild>
        <w:div w:id="772016067">
          <w:marLeft w:val="0"/>
          <w:marRight w:val="0"/>
          <w:marTop w:val="0"/>
          <w:marBottom w:val="0"/>
          <w:divBdr>
            <w:top w:val="none" w:sz="0" w:space="0" w:color="auto"/>
            <w:left w:val="none" w:sz="0" w:space="0" w:color="auto"/>
            <w:bottom w:val="none" w:sz="0" w:space="0" w:color="auto"/>
            <w:right w:val="none" w:sz="0" w:space="0" w:color="auto"/>
          </w:divBdr>
          <w:divsChild>
            <w:div w:id="1103917552">
              <w:marLeft w:val="0"/>
              <w:marRight w:val="0"/>
              <w:marTop w:val="0"/>
              <w:marBottom w:val="0"/>
              <w:divBdr>
                <w:top w:val="none" w:sz="0" w:space="0" w:color="auto"/>
                <w:left w:val="none" w:sz="0" w:space="0" w:color="auto"/>
                <w:bottom w:val="none" w:sz="0" w:space="0" w:color="auto"/>
                <w:right w:val="none" w:sz="0" w:space="0" w:color="auto"/>
              </w:divBdr>
              <w:divsChild>
                <w:div w:id="20988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24840">
      <w:bodyDiv w:val="1"/>
      <w:marLeft w:val="0"/>
      <w:marRight w:val="0"/>
      <w:marTop w:val="0"/>
      <w:marBottom w:val="0"/>
      <w:divBdr>
        <w:top w:val="none" w:sz="0" w:space="0" w:color="auto"/>
        <w:left w:val="none" w:sz="0" w:space="0" w:color="auto"/>
        <w:bottom w:val="none" w:sz="0" w:space="0" w:color="auto"/>
        <w:right w:val="none" w:sz="0" w:space="0" w:color="auto"/>
      </w:divBdr>
      <w:divsChild>
        <w:div w:id="1496921117">
          <w:marLeft w:val="480"/>
          <w:marRight w:val="0"/>
          <w:marTop w:val="0"/>
          <w:marBottom w:val="0"/>
          <w:divBdr>
            <w:top w:val="none" w:sz="0" w:space="0" w:color="auto"/>
            <w:left w:val="none" w:sz="0" w:space="0" w:color="auto"/>
            <w:bottom w:val="none" w:sz="0" w:space="0" w:color="auto"/>
            <w:right w:val="none" w:sz="0" w:space="0" w:color="auto"/>
          </w:divBdr>
          <w:divsChild>
            <w:div w:id="5739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3341">
      <w:bodyDiv w:val="1"/>
      <w:marLeft w:val="0"/>
      <w:marRight w:val="0"/>
      <w:marTop w:val="0"/>
      <w:marBottom w:val="0"/>
      <w:divBdr>
        <w:top w:val="none" w:sz="0" w:space="0" w:color="auto"/>
        <w:left w:val="none" w:sz="0" w:space="0" w:color="auto"/>
        <w:bottom w:val="none" w:sz="0" w:space="0" w:color="auto"/>
        <w:right w:val="none" w:sz="0" w:space="0" w:color="auto"/>
      </w:divBdr>
    </w:div>
    <w:div w:id="1491435378">
      <w:bodyDiv w:val="1"/>
      <w:marLeft w:val="0"/>
      <w:marRight w:val="0"/>
      <w:marTop w:val="0"/>
      <w:marBottom w:val="0"/>
      <w:divBdr>
        <w:top w:val="none" w:sz="0" w:space="0" w:color="auto"/>
        <w:left w:val="none" w:sz="0" w:space="0" w:color="auto"/>
        <w:bottom w:val="none" w:sz="0" w:space="0" w:color="auto"/>
        <w:right w:val="none" w:sz="0" w:space="0" w:color="auto"/>
      </w:divBdr>
    </w:div>
    <w:div w:id="1590967983">
      <w:bodyDiv w:val="1"/>
      <w:marLeft w:val="0"/>
      <w:marRight w:val="0"/>
      <w:marTop w:val="0"/>
      <w:marBottom w:val="0"/>
      <w:divBdr>
        <w:top w:val="none" w:sz="0" w:space="0" w:color="auto"/>
        <w:left w:val="none" w:sz="0" w:space="0" w:color="auto"/>
        <w:bottom w:val="none" w:sz="0" w:space="0" w:color="auto"/>
        <w:right w:val="none" w:sz="0" w:space="0" w:color="auto"/>
      </w:divBdr>
      <w:divsChild>
        <w:div w:id="166092749">
          <w:marLeft w:val="480"/>
          <w:marRight w:val="0"/>
          <w:marTop w:val="0"/>
          <w:marBottom w:val="0"/>
          <w:divBdr>
            <w:top w:val="none" w:sz="0" w:space="0" w:color="auto"/>
            <w:left w:val="none" w:sz="0" w:space="0" w:color="auto"/>
            <w:bottom w:val="none" w:sz="0" w:space="0" w:color="auto"/>
            <w:right w:val="none" w:sz="0" w:space="0" w:color="auto"/>
          </w:divBdr>
          <w:divsChild>
            <w:div w:id="10886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6549">
      <w:bodyDiv w:val="1"/>
      <w:marLeft w:val="0"/>
      <w:marRight w:val="0"/>
      <w:marTop w:val="0"/>
      <w:marBottom w:val="0"/>
      <w:divBdr>
        <w:top w:val="none" w:sz="0" w:space="0" w:color="auto"/>
        <w:left w:val="none" w:sz="0" w:space="0" w:color="auto"/>
        <w:bottom w:val="none" w:sz="0" w:space="0" w:color="auto"/>
        <w:right w:val="none" w:sz="0" w:space="0" w:color="auto"/>
      </w:divBdr>
    </w:div>
    <w:div w:id="1870414901">
      <w:bodyDiv w:val="1"/>
      <w:marLeft w:val="0"/>
      <w:marRight w:val="0"/>
      <w:marTop w:val="0"/>
      <w:marBottom w:val="0"/>
      <w:divBdr>
        <w:top w:val="none" w:sz="0" w:space="0" w:color="auto"/>
        <w:left w:val="none" w:sz="0" w:space="0" w:color="auto"/>
        <w:bottom w:val="none" w:sz="0" w:space="0" w:color="auto"/>
        <w:right w:val="none" w:sz="0" w:space="0" w:color="auto"/>
      </w:divBdr>
    </w:div>
    <w:div w:id="1994024321">
      <w:bodyDiv w:val="1"/>
      <w:marLeft w:val="0"/>
      <w:marRight w:val="0"/>
      <w:marTop w:val="0"/>
      <w:marBottom w:val="0"/>
      <w:divBdr>
        <w:top w:val="none" w:sz="0" w:space="0" w:color="auto"/>
        <w:left w:val="none" w:sz="0" w:space="0" w:color="auto"/>
        <w:bottom w:val="none" w:sz="0" w:space="0" w:color="auto"/>
        <w:right w:val="none" w:sz="0" w:space="0" w:color="auto"/>
      </w:divBdr>
      <w:divsChild>
        <w:div w:id="66923112">
          <w:marLeft w:val="0"/>
          <w:marRight w:val="0"/>
          <w:marTop w:val="0"/>
          <w:marBottom w:val="0"/>
          <w:divBdr>
            <w:top w:val="none" w:sz="0" w:space="0" w:color="auto"/>
            <w:left w:val="none" w:sz="0" w:space="0" w:color="auto"/>
            <w:bottom w:val="none" w:sz="0" w:space="0" w:color="auto"/>
            <w:right w:val="none" w:sz="0" w:space="0" w:color="auto"/>
          </w:divBdr>
          <w:divsChild>
            <w:div w:id="1111129384">
              <w:marLeft w:val="0"/>
              <w:marRight w:val="0"/>
              <w:marTop w:val="0"/>
              <w:marBottom w:val="0"/>
              <w:divBdr>
                <w:top w:val="none" w:sz="0" w:space="0" w:color="auto"/>
                <w:left w:val="none" w:sz="0" w:space="0" w:color="auto"/>
                <w:bottom w:val="none" w:sz="0" w:space="0" w:color="auto"/>
                <w:right w:val="none" w:sz="0" w:space="0" w:color="auto"/>
              </w:divBdr>
              <w:divsChild>
                <w:div w:id="18760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05583">
      <w:bodyDiv w:val="1"/>
      <w:marLeft w:val="0"/>
      <w:marRight w:val="0"/>
      <w:marTop w:val="0"/>
      <w:marBottom w:val="0"/>
      <w:divBdr>
        <w:top w:val="none" w:sz="0" w:space="0" w:color="auto"/>
        <w:left w:val="none" w:sz="0" w:space="0" w:color="auto"/>
        <w:bottom w:val="none" w:sz="0" w:space="0" w:color="auto"/>
        <w:right w:val="none" w:sz="0" w:space="0" w:color="auto"/>
      </w:divBdr>
    </w:div>
    <w:div w:id="2101245605">
      <w:bodyDiv w:val="1"/>
      <w:marLeft w:val="0"/>
      <w:marRight w:val="0"/>
      <w:marTop w:val="0"/>
      <w:marBottom w:val="0"/>
      <w:divBdr>
        <w:top w:val="none" w:sz="0" w:space="0" w:color="auto"/>
        <w:left w:val="none" w:sz="0" w:space="0" w:color="auto"/>
        <w:bottom w:val="none" w:sz="0" w:space="0" w:color="auto"/>
        <w:right w:val="none" w:sz="0" w:space="0" w:color="auto"/>
      </w:divBdr>
      <w:divsChild>
        <w:div w:id="650869375">
          <w:marLeft w:val="480"/>
          <w:marRight w:val="0"/>
          <w:marTop w:val="0"/>
          <w:marBottom w:val="0"/>
          <w:divBdr>
            <w:top w:val="none" w:sz="0" w:space="0" w:color="auto"/>
            <w:left w:val="none" w:sz="0" w:space="0" w:color="auto"/>
            <w:bottom w:val="none" w:sz="0" w:space="0" w:color="auto"/>
            <w:right w:val="none" w:sz="0" w:space="0" w:color="auto"/>
          </w:divBdr>
          <w:divsChild>
            <w:div w:id="10952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portal.aodn.org.a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Swadling@utas.edu.au" TargetMode="External"/><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imosoceanreport.org.a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756\AppData\Roaming\Microsoft\Templates\Generic%20Document.dotx" TargetMode="External"/></Relationships>
</file>

<file path=word/theme/theme1.xml><?xml version="1.0" encoding="utf-8"?>
<a:theme xmlns:a="http://schemas.openxmlformats.org/drawingml/2006/main" name="Office Theme">
  <a:themeElements>
    <a:clrScheme name="CSIRO-">
      <a:dk1>
        <a:sysClr val="windowText" lastClr="000000"/>
      </a:dk1>
      <a:lt1>
        <a:srgbClr val="FFFFFF"/>
      </a:lt1>
      <a:dk2>
        <a:srgbClr val="000000"/>
      </a:dk2>
      <a:lt2>
        <a:srgbClr val="FFFFFF"/>
      </a:lt2>
      <a:accent1>
        <a:srgbClr val="00A9CE"/>
      </a:accent1>
      <a:accent2>
        <a:srgbClr val="001D34"/>
      </a:accent2>
      <a:accent3>
        <a:srgbClr val="757579"/>
      </a:accent3>
      <a:accent4>
        <a:srgbClr val="1E22AA"/>
      </a:accent4>
      <a:accent5>
        <a:srgbClr val="007377"/>
      </a:accent5>
      <a:accent6>
        <a:srgbClr val="6D2077"/>
      </a:accent6>
      <a:hlink>
        <a:srgbClr val="004B87"/>
      </a:hlink>
      <a:folHlink>
        <a:srgbClr val="007A53"/>
      </a:folHlink>
    </a:clrScheme>
    <a:fontScheme name="CSIRO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0bfce1b1-08b4-4c16-ab4f-9be54f004067">447CHKUTSYKF-852881445-605</_dlc_DocId>
    <_dlc_DocIdUrl xmlns="0bfce1b1-08b4-4c16-ab4f-9be54f004067">
      <Url>https://csiroau.sharepoint.com/sites/2021StateoftheEnvironmentMarinethemeinternal/_layouts/15/DocIdRedir.aspx?ID=447CHKUTSYKF-852881445-605</Url>
      <Description>447CHKUTSYKF-852881445-605</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84C8262D86E654BB22673692A679C4E" ma:contentTypeVersion="9" ma:contentTypeDescription="Create a new document." ma:contentTypeScope="" ma:versionID="2e1134611889375faabb40f20d2b45ba">
  <xsd:schema xmlns:xsd="http://www.w3.org/2001/XMLSchema" xmlns:xs="http://www.w3.org/2001/XMLSchema" xmlns:p="http://schemas.microsoft.com/office/2006/metadata/properties" xmlns:ns2="0bfce1b1-08b4-4c16-ab4f-9be54f004067" xmlns:ns3="8bf1acb3-0f61-471b-9f06-43008da0a5be" targetNamespace="http://schemas.microsoft.com/office/2006/metadata/properties" ma:root="true" ma:fieldsID="5fa2c9f53530f92e8a374d90cc4d88ce" ns2:_="" ns3:_="">
    <xsd:import namespace="0bfce1b1-08b4-4c16-ab4f-9be54f004067"/>
    <xsd:import namespace="8bf1acb3-0f61-471b-9f06-43008da0a5b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fce1b1-08b4-4c16-ab4f-9be54f00406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bf1acb3-0f61-471b-9f06-43008da0a5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55F53B-3598-49B1-9340-B5C13B7205D5}">
  <ds:schemaRefs>
    <ds:schemaRef ds:uri="http://schemas.microsoft.com/sharepoint/events"/>
  </ds:schemaRefs>
</ds:datastoreItem>
</file>

<file path=customXml/itemProps2.xml><?xml version="1.0" encoding="utf-8"?>
<ds:datastoreItem xmlns:ds="http://schemas.openxmlformats.org/officeDocument/2006/customXml" ds:itemID="{3DA6F23A-5D80-46DA-9C4C-6F022D15768D}">
  <ds:schemaRefs>
    <ds:schemaRef ds:uri="http://schemas.microsoft.com/office/2006/metadata/properties"/>
    <ds:schemaRef ds:uri="http://schemas.microsoft.com/office/infopath/2007/PartnerControls"/>
    <ds:schemaRef ds:uri="0bfce1b1-08b4-4c16-ab4f-9be54f004067"/>
  </ds:schemaRefs>
</ds:datastoreItem>
</file>

<file path=customXml/itemProps3.xml><?xml version="1.0" encoding="utf-8"?>
<ds:datastoreItem xmlns:ds="http://schemas.openxmlformats.org/officeDocument/2006/customXml" ds:itemID="{6F511038-AF0E-44D3-928A-0BEE892AC6FF}">
  <ds:schemaRefs>
    <ds:schemaRef ds:uri="http://schemas.microsoft.com/sharepoint/v3/contenttype/forms"/>
  </ds:schemaRefs>
</ds:datastoreItem>
</file>

<file path=customXml/itemProps4.xml><?xml version="1.0" encoding="utf-8"?>
<ds:datastoreItem xmlns:ds="http://schemas.openxmlformats.org/officeDocument/2006/customXml" ds:itemID="{8D34DCCB-0D81-46EA-BBAB-4FFE218FE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fce1b1-08b4-4c16-ab4f-9be54f004067"/>
    <ds:schemaRef ds:uri="8bf1acb3-0f61-471b-9f06-43008da0a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C:\Users\tho756\AppData\Roaming\Microsoft\Templates\Generic Document.dotx</Template>
  <TotalTime>36</TotalTime>
  <Pages>8</Pages>
  <Words>2175</Words>
  <Characters>12402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Generic document</vt:lpstr>
    </vt:vector>
  </TitlesOfParts>
  <Company>CSIRO</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document</dc:title>
  <dc:subject/>
  <dc:creator>Warnick, Amy (L&amp;W, Dutton Park)</dc:creator>
  <cp:keywords/>
  <cp:lastModifiedBy>Jason Everett</cp:lastModifiedBy>
  <cp:revision>8</cp:revision>
  <cp:lastPrinted>2020-10-19T02:25:00Z</cp:lastPrinted>
  <dcterms:created xsi:type="dcterms:W3CDTF">2021-01-04T05:28:00Z</dcterms:created>
  <dcterms:modified xsi:type="dcterms:W3CDTF">2021-01-07T22:26:00Z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0x010100084C8262D86E654BB22673692A679C4E</vt:lpwstr>
  </property>
  <property fmtid="{D5CDD505-2E9C-101B-9397-08002B2CF9AE}" pid="3" name="_dlc_DocIdItemGuid">
    <vt:lpwstr>3d199320-f65d-4f33-8e6f-550849002899</vt:lpwstr>
  </property>
</Properties>
</file>